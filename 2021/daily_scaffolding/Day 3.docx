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AACDBE" w14:textId="5B04F9E0" w:rsidR="0047294D" w:rsidRPr="00345C7D" w:rsidRDefault="0047294D" w:rsidP="0047294D">
      <w:pPr>
        <w:pStyle w:val="NormalWe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Welcome to Day </w:t>
      </w:r>
      <w:r w:rsidR="00BF1F00"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870BDB">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345C7D">
        <w:rPr>
          <w:rFonts w:ascii="SegoeUI" w:hAnsi="SegoeUI"/>
          <w:b/>
          <w:color w:val="000000" w:themeColor="text1"/>
          <w:sz w:val="42"/>
          <w:szCs w:val="4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 CGCC! </w:t>
      </w:r>
    </w:p>
    <w:p w14:paraId="2D48BCC8" w14:textId="76DE0F45" w:rsidR="0047294D" w:rsidRPr="0033404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Every day we will have a GitHub repository page that outlines each day and the activities that we will complete. We will also provide </w:t>
      </w:r>
      <w:r w:rsidR="005D67F0">
        <w:rPr>
          <w:rFonts w:ascii="SegoeUI" w:hAnsi="SegoeUI"/>
          <w:color w:val="23282D"/>
          <w:sz w:val="22"/>
          <w:szCs w:val="22"/>
        </w:rPr>
        <w:t>all</w:t>
      </w:r>
      <w:r w:rsidRPr="00334040">
        <w:rPr>
          <w:rFonts w:ascii="SegoeUI" w:hAnsi="SegoeUI"/>
          <w:color w:val="23282D"/>
          <w:sz w:val="22"/>
          <w:szCs w:val="22"/>
        </w:rPr>
        <w:t xml:space="preserve"> homework on these pages. </w:t>
      </w:r>
    </w:p>
    <w:p w14:paraId="56550740" w14:textId="77777777" w:rsidR="0047294D" w:rsidRPr="0033404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Feel free to browse the other days to see what is coming up! </w:t>
      </w:r>
    </w:p>
    <w:p w14:paraId="32C5988A" w14:textId="3FFCBF08" w:rsidR="00BF1F00" w:rsidRDefault="0047294D" w:rsidP="0047294D">
      <w:pPr>
        <w:pStyle w:val="NormalWeb"/>
        <w:rPr>
          <w:rFonts w:ascii="SegoeUI" w:hAnsi="SegoeUI"/>
          <w:color w:val="23282D"/>
          <w:sz w:val="22"/>
          <w:szCs w:val="22"/>
        </w:rPr>
      </w:pPr>
      <w:r w:rsidRPr="00334040">
        <w:rPr>
          <w:rFonts w:ascii="SegoeUI" w:hAnsi="SegoeUI"/>
          <w:color w:val="23282D"/>
          <w:sz w:val="22"/>
          <w:szCs w:val="22"/>
        </w:rPr>
        <w:t xml:space="preserve">As always, let us know if you need any help or have any questions. </w:t>
      </w:r>
    </w:p>
    <w:p w14:paraId="5E395E36" w14:textId="01E590BA" w:rsidR="005D67F0" w:rsidRPr="00334040" w:rsidRDefault="005D67F0" w:rsidP="0047294D">
      <w:pPr>
        <w:pStyle w:val="NormalWeb"/>
      </w:pPr>
      <w:r w:rsidRPr="005D67F0">
        <w:rPr>
          <w:rFonts w:ascii="SegoeUI" w:hAnsi="SegoeUI"/>
          <w:i/>
          <w:iCs/>
          <w:color w:val="23282D"/>
          <w:sz w:val="22"/>
          <w:szCs w:val="22"/>
        </w:rPr>
        <w:t xml:space="preserve">Link to </w:t>
      </w:r>
      <w:r>
        <w:rPr>
          <w:rFonts w:ascii="SegoeUI" w:hAnsi="SegoeUI"/>
          <w:i/>
          <w:iCs/>
          <w:color w:val="23282D"/>
          <w:sz w:val="22"/>
          <w:szCs w:val="22"/>
        </w:rPr>
        <w:t xml:space="preserve">Camp </w:t>
      </w:r>
      <w:r w:rsidRPr="005D67F0">
        <w:rPr>
          <w:rFonts w:ascii="SegoeUI" w:hAnsi="SegoeUI"/>
          <w:i/>
          <w:iCs/>
          <w:color w:val="23282D"/>
          <w:sz w:val="22"/>
          <w:szCs w:val="22"/>
        </w:rPr>
        <w:t>GitHub</w:t>
      </w:r>
      <w:r>
        <w:rPr>
          <w:rFonts w:ascii="SegoeUI" w:hAnsi="SegoeUI"/>
          <w:color w:val="23282D"/>
          <w:sz w:val="22"/>
          <w:szCs w:val="22"/>
        </w:rPr>
        <w:t xml:space="preserve">: </w:t>
      </w:r>
      <w:hyperlink r:id="rId5" w:history="1">
        <w:r w:rsidRPr="00C4742D">
          <w:rPr>
            <w:rStyle w:val="Hyperlink"/>
            <w:rFonts w:ascii="SegoeUI" w:hAnsi="SegoeUI"/>
            <w:sz w:val="22"/>
            <w:szCs w:val="22"/>
          </w:rPr>
          <w:t>https://github.com/paigerodeghero/ClemsonGameCodingCamp/tree/master/2021</w:t>
        </w:r>
      </w:hyperlink>
      <w:r>
        <w:rPr>
          <w:rFonts w:ascii="SegoeUI" w:hAnsi="SegoeUI"/>
          <w:color w:val="23282D"/>
          <w:sz w:val="22"/>
          <w:szCs w:val="22"/>
        </w:rPr>
        <w:t xml:space="preserve"> </w:t>
      </w:r>
    </w:p>
    <w:p w14:paraId="14C354AB" w14:textId="2DF7D954" w:rsidR="0047294D" w:rsidRPr="00334040" w:rsidRDefault="00870BDB" w:rsidP="0047294D">
      <w:pPr>
        <w:pStyle w:val="NormalWeb"/>
      </w:pPr>
      <w:r>
        <w:rPr>
          <w:rFonts w:ascii="SegoeUI" w:hAnsi="SegoeUI"/>
          <w:b/>
          <w:bCs/>
          <w:color w:val="23282D"/>
          <w:sz w:val="32"/>
          <w:szCs w:val="32"/>
        </w:rPr>
        <w:t xml:space="preserve">Day 3: **descriptive title here** </w:t>
      </w:r>
      <w:r w:rsidR="0047294D" w:rsidRPr="00334040">
        <w:rPr>
          <w:rFonts w:ascii="SegoeUI" w:hAnsi="SegoeUI"/>
          <w:b/>
          <w:bCs/>
          <w:color w:val="23282D"/>
          <w:sz w:val="32"/>
          <w:szCs w:val="32"/>
        </w:rPr>
        <w:t xml:space="preserve"> </w:t>
      </w:r>
    </w:p>
    <w:p w14:paraId="2493D354" w14:textId="0FE075F9" w:rsidR="0047294D" w:rsidRPr="00334040" w:rsidRDefault="00345C7D" w:rsidP="0047294D">
      <w:pPr>
        <w:pStyle w:val="NormalWeb"/>
      </w:pPr>
      <w:r w:rsidRPr="00345C7D">
        <w:rPr>
          <w:rFonts w:ascii="SegoeUI" w:hAnsi="SegoeUI"/>
          <w:b/>
          <w:bCs/>
          <w:color w:val="23282D"/>
          <w:sz w:val="26"/>
          <w:szCs w:val="26"/>
          <w:highlight w:val="green"/>
        </w:rPr>
        <w:t>SCHEDULE</w:t>
      </w:r>
      <w:r w:rsidR="0047294D" w:rsidRPr="00334040">
        <w:rPr>
          <w:rFonts w:ascii="SegoeUI" w:hAnsi="SegoeUI"/>
          <w:b/>
          <w:bCs/>
          <w:color w:val="23282D"/>
          <w:sz w:val="26"/>
          <w:szCs w:val="26"/>
        </w:rPr>
        <w:t xml:space="preserve">: </w:t>
      </w:r>
    </w:p>
    <w:p w14:paraId="561F01A0" w14:textId="18594210" w:rsidR="0047294D" w:rsidRPr="00870BDB" w:rsidRDefault="00BF1F00" w:rsidP="0047294D">
      <w:pPr>
        <w:pStyle w:val="NormalWeb"/>
        <w:numPr>
          <w:ilvl w:val="0"/>
          <w:numId w:val="1"/>
        </w:numPr>
        <w:rPr>
          <w:rFonts w:ascii="SymbolMT" w:hAnsi="SymbolMT"/>
          <w:color w:val="23282D"/>
          <w:sz w:val="20"/>
          <w:szCs w:val="20"/>
        </w:rPr>
      </w:pPr>
      <w:r w:rsidRPr="00334040">
        <w:rPr>
          <w:rFonts w:ascii="SegoeUI" w:hAnsi="SegoeUI"/>
          <w:color w:val="23282D"/>
          <w:sz w:val="22"/>
          <w:szCs w:val="22"/>
        </w:rPr>
        <w:t>Instructors s</w:t>
      </w:r>
      <w:r w:rsidR="0047294D" w:rsidRPr="00334040">
        <w:rPr>
          <w:rFonts w:ascii="SegoeUI" w:hAnsi="SegoeUI"/>
          <w:color w:val="23282D"/>
          <w:sz w:val="22"/>
          <w:szCs w:val="22"/>
        </w:rPr>
        <w:t xml:space="preserve">tart the </w:t>
      </w:r>
      <w:r w:rsidR="00BA0769" w:rsidRPr="00334040">
        <w:rPr>
          <w:rFonts w:ascii="SegoeUI" w:hAnsi="SegoeUI"/>
          <w:color w:val="23282D"/>
          <w:sz w:val="22"/>
          <w:szCs w:val="22"/>
        </w:rPr>
        <w:t>video call</w:t>
      </w:r>
      <w:r w:rsidR="0047294D" w:rsidRPr="00334040">
        <w:rPr>
          <w:rFonts w:ascii="SegoeUI" w:hAnsi="SegoeUI"/>
          <w:color w:val="23282D"/>
          <w:sz w:val="22"/>
          <w:szCs w:val="22"/>
        </w:rPr>
        <w:t xml:space="preserve"> </w:t>
      </w:r>
    </w:p>
    <w:p w14:paraId="33480B6C" w14:textId="51290B28" w:rsidR="00870BDB" w:rsidRPr="00334040" w:rsidRDefault="00870BDB" w:rsidP="0047294D">
      <w:pPr>
        <w:pStyle w:val="NormalWeb"/>
        <w:numPr>
          <w:ilvl w:val="0"/>
          <w:numId w:val="1"/>
        </w:numPr>
        <w:rPr>
          <w:rFonts w:ascii="SymbolMT" w:hAnsi="SymbolMT"/>
          <w:color w:val="23282D"/>
          <w:sz w:val="20"/>
          <w:szCs w:val="20"/>
        </w:rPr>
      </w:pPr>
      <w:r>
        <w:rPr>
          <w:rFonts w:ascii="SegoeUI" w:hAnsi="SegoeUI"/>
          <w:color w:val="23282D"/>
          <w:sz w:val="22"/>
          <w:szCs w:val="22"/>
        </w:rPr>
        <w:t xml:space="preserve">Going over homework from day 2 </w:t>
      </w:r>
    </w:p>
    <w:p w14:paraId="1EE0AC92" w14:textId="471E7CF3" w:rsidR="00345C7D" w:rsidRDefault="00BF1F00" w:rsidP="0047294D">
      <w:pPr>
        <w:pStyle w:val="NormalWeb"/>
        <w:rPr>
          <w:rFonts w:ascii="SegoeUI" w:hAnsi="SegoeUI"/>
          <w:color w:val="23282D"/>
          <w:sz w:val="22"/>
          <w:szCs w:val="22"/>
        </w:rPr>
      </w:pPr>
      <w:r w:rsidRPr="00334040">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r w:rsidR="00870BDB">
        <w:rPr>
          <w:rFonts w:ascii="SegoeUI" w:hAnsi="SegoeUI"/>
          <w:color w:val="23282D"/>
          <w:sz w:val="22"/>
          <w:szCs w:val="22"/>
        </w:rPr>
        <w:t xml:space="preserve">Going over last </w:t>
      </w:r>
      <w:proofErr w:type="spellStart"/>
      <w:proofErr w:type="gramStart"/>
      <w:r w:rsidR="00870BDB">
        <w:rPr>
          <w:rFonts w:ascii="SegoeUI" w:hAnsi="SegoeUI"/>
          <w:color w:val="23282D"/>
          <w:sz w:val="22"/>
          <w:szCs w:val="22"/>
        </w:rPr>
        <w:t>nights</w:t>
      </w:r>
      <w:proofErr w:type="spellEnd"/>
      <w:proofErr w:type="gramEnd"/>
      <w:r w:rsidR="00870BDB">
        <w:rPr>
          <w:rFonts w:ascii="SegoeUI" w:hAnsi="SegoeUI"/>
          <w:color w:val="23282D"/>
          <w:sz w:val="22"/>
          <w:szCs w:val="22"/>
        </w:rPr>
        <w:t xml:space="preserve"> homework assignment expectations </w:t>
      </w:r>
      <w:r w:rsidR="00C5724D">
        <w:rPr>
          <w:rFonts w:ascii="SegoeUI" w:hAnsi="SegoeUI"/>
          <w:color w:val="23282D"/>
          <w:sz w:val="22"/>
          <w:szCs w:val="22"/>
        </w:rPr>
        <w:t>(approximately 5 minutes)</w:t>
      </w:r>
    </w:p>
    <w:p w14:paraId="5A4CCD4F" w14:textId="4507904C" w:rsidR="0047294D" w:rsidRPr="00334040" w:rsidDel="00870BDB" w:rsidRDefault="00345C7D" w:rsidP="00345C7D">
      <w:pPr>
        <w:pStyle w:val="NormalWeb"/>
        <w:ind w:firstLine="720"/>
        <w:rPr>
          <w:del w:id="0" w:author="Ella" w:date="2021-03-29T20:23:00Z"/>
          <w:rFonts w:ascii="SegoeUI" w:hAnsi="SegoeUI"/>
          <w:color w:val="23282D"/>
          <w:sz w:val="22"/>
          <w:szCs w:val="22"/>
        </w:rPr>
      </w:pPr>
      <w:del w:id="1" w:author="Ella" w:date="2021-03-29T20:23:00Z">
        <w:r w:rsidDel="00870BDB">
          <w:rPr>
            <w:rFonts w:ascii="SegoeUI" w:hAnsi="SegoeUI"/>
            <w:color w:val="23282D"/>
            <w:sz w:val="22"/>
            <w:szCs w:val="22"/>
          </w:rPr>
          <w:delText>High level definition of a game: t</w:delText>
        </w:r>
        <w:r w:rsidR="0047294D" w:rsidRPr="00334040" w:rsidDel="00870BDB">
          <w:rPr>
            <w:rFonts w:ascii="SegoeUI" w:hAnsi="SegoeUI"/>
            <w:color w:val="23282D"/>
            <w:sz w:val="22"/>
            <w:szCs w:val="22"/>
          </w:rPr>
          <w:delText>ype of play activity with rules and conflict</w:delText>
        </w:r>
        <w:r w:rsidDel="00870BDB">
          <w:rPr>
            <w:rFonts w:ascii="SegoeUI" w:hAnsi="SegoeUI"/>
            <w:color w:val="23282D"/>
            <w:sz w:val="22"/>
            <w:szCs w:val="22"/>
          </w:rPr>
          <w:delText xml:space="preserve"> </w:delText>
        </w:r>
      </w:del>
    </w:p>
    <w:p w14:paraId="114BE1EA" w14:textId="5C2D509C" w:rsidR="0047294D" w:rsidRPr="00334040" w:rsidDel="00870BDB" w:rsidRDefault="0047294D" w:rsidP="00287F1D">
      <w:pPr>
        <w:pStyle w:val="NormalWeb"/>
        <w:ind w:firstLine="720"/>
        <w:rPr>
          <w:del w:id="2" w:author="Ella" w:date="2021-03-29T20:23:00Z"/>
          <w:rFonts w:ascii="SegoeUI" w:hAnsi="SegoeUI"/>
          <w:color w:val="23282D"/>
          <w:sz w:val="22"/>
          <w:szCs w:val="22"/>
        </w:rPr>
      </w:pPr>
      <w:del w:id="3" w:author="Ella" w:date="2021-03-29T20:23:00Z">
        <w:r w:rsidRPr="00334040" w:rsidDel="00870BDB">
          <w:rPr>
            <w:rFonts w:ascii="SegoeUI" w:hAnsi="SegoeUI"/>
            <w:color w:val="23282D"/>
            <w:sz w:val="22"/>
            <w:szCs w:val="22"/>
          </w:rPr>
          <w:delText>Go over an example of a game</w:delText>
        </w:r>
        <w:r w:rsidR="00BA0769" w:rsidRPr="00334040" w:rsidDel="00870BDB">
          <w:rPr>
            <w:rFonts w:ascii="SegoeUI" w:hAnsi="SegoeUI"/>
            <w:color w:val="23282D"/>
            <w:sz w:val="22"/>
            <w:szCs w:val="22"/>
          </w:rPr>
          <w:delText xml:space="preserve"> (</w:delText>
        </w:r>
        <w:r w:rsidR="005D67F0" w:rsidDel="00870BDB">
          <w:rPr>
            <w:rFonts w:ascii="SegoeUI" w:hAnsi="SegoeUI"/>
            <w:color w:val="23282D"/>
            <w:sz w:val="22"/>
            <w:szCs w:val="22"/>
          </w:rPr>
          <w:delText>“</w:delText>
        </w:r>
        <w:r w:rsidR="00BA0769" w:rsidRPr="00334040" w:rsidDel="00870BDB">
          <w:rPr>
            <w:rFonts w:ascii="SegoeUI" w:hAnsi="SegoeUI"/>
            <w:color w:val="23282D"/>
            <w:sz w:val="22"/>
            <w:szCs w:val="22"/>
          </w:rPr>
          <w:delText>Tic-Tac-Toe</w:delText>
        </w:r>
        <w:r w:rsidR="005D67F0" w:rsidDel="00870BDB">
          <w:rPr>
            <w:rFonts w:ascii="SegoeUI" w:hAnsi="SegoeUI"/>
            <w:color w:val="23282D"/>
            <w:sz w:val="22"/>
            <w:szCs w:val="22"/>
          </w:rPr>
          <w:delText>”</w:delText>
        </w:r>
        <w:r w:rsidR="00BA0769" w:rsidRPr="00334040" w:rsidDel="00870BDB">
          <w:rPr>
            <w:rFonts w:ascii="SegoeUI" w:hAnsi="SegoeUI"/>
            <w:color w:val="23282D"/>
            <w:sz w:val="22"/>
            <w:szCs w:val="22"/>
          </w:rPr>
          <w:delText>)</w:delText>
        </w:r>
        <w:r w:rsidRPr="00334040" w:rsidDel="00870BDB">
          <w:rPr>
            <w:rFonts w:ascii="SegoeUI" w:hAnsi="SegoeUI"/>
            <w:color w:val="23282D"/>
            <w:sz w:val="22"/>
            <w:szCs w:val="22"/>
          </w:rPr>
          <w:delText xml:space="preserve"> with rules and conflicts.  </w:delText>
        </w:r>
      </w:del>
    </w:p>
    <w:p w14:paraId="1B6D0ECB" w14:textId="0D678864" w:rsidR="00DC10BC" w:rsidRPr="00334040" w:rsidDel="00870BDB" w:rsidRDefault="00074FF1" w:rsidP="00287F1D">
      <w:pPr>
        <w:pStyle w:val="NormalWeb"/>
        <w:ind w:firstLine="720"/>
        <w:rPr>
          <w:del w:id="4" w:author="Ella" w:date="2021-03-29T20:23:00Z"/>
          <w:rFonts w:ascii="SegoeUI" w:hAnsi="SegoeUI"/>
          <w:b/>
          <w:bCs/>
          <w:color w:val="C00000"/>
          <w:sz w:val="22"/>
          <w:szCs w:val="22"/>
        </w:rPr>
      </w:pPr>
      <w:del w:id="5" w:author="Ella" w:date="2021-03-29T20:23:00Z">
        <w:r w:rsidRPr="00334040" w:rsidDel="00870BDB">
          <w:rPr>
            <w:rFonts w:ascii="SegoeUI" w:hAnsi="SegoeUI"/>
            <w:i/>
            <w:iCs/>
            <w:color w:val="000000" w:themeColor="text1"/>
            <w:sz w:val="22"/>
            <w:szCs w:val="22"/>
          </w:rPr>
          <w:delText>Link:</w:delText>
        </w:r>
        <w:r w:rsidRPr="00334040" w:rsidDel="00870BDB">
          <w:rPr>
            <w:rFonts w:ascii="SegoeUI" w:hAnsi="SegoeUI"/>
            <w:b/>
            <w:bCs/>
            <w:color w:val="000000" w:themeColor="text1"/>
            <w:sz w:val="22"/>
            <w:szCs w:val="22"/>
          </w:rPr>
          <w:delText xml:space="preserve"> </w:delText>
        </w:r>
        <w:r w:rsidR="003C686C" w:rsidDel="00870BDB">
          <w:fldChar w:fldCharType="begin"/>
        </w:r>
        <w:r w:rsidR="003C686C" w:rsidDel="00870BDB">
          <w:delInstrText xml:space="preserve"> HYPERLINK "https://gametable.org/games/tic-tac-toe/" </w:delInstrText>
        </w:r>
        <w:r w:rsidR="003C686C" w:rsidDel="00870BDB">
          <w:fldChar w:fldCharType="separate"/>
        </w:r>
        <w:r w:rsidRPr="00334040" w:rsidDel="00870BDB">
          <w:rPr>
            <w:rStyle w:val="Hyperlink"/>
            <w:rFonts w:ascii="SegoeUI" w:hAnsi="SegoeUI"/>
            <w:sz w:val="22"/>
            <w:szCs w:val="22"/>
          </w:rPr>
          <w:delText>https://gametable.org/games/tic-tac-toe/</w:delText>
        </w:r>
        <w:r w:rsidR="003C686C" w:rsidDel="00870BDB">
          <w:rPr>
            <w:rStyle w:val="Hyperlink"/>
            <w:rFonts w:ascii="SegoeUI" w:hAnsi="SegoeUI"/>
            <w:sz w:val="22"/>
            <w:szCs w:val="22"/>
          </w:rPr>
          <w:fldChar w:fldCharType="end"/>
        </w:r>
      </w:del>
    </w:p>
    <w:p w14:paraId="733D8F13" w14:textId="0CAD1957" w:rsidR="00BA0769" w:rsidRPr="00334040" w:rsidDel="00870BDB" w:rsidRDefault="00BA0769" w:rsidP="00BA0769">
      <w:pPr>
        <w:pStyle w:val="NormalWeb"/>
        <w:ind w:left="720"/>
        <w:rPr>
          <w:del w:id="6" w:author="Ella" w:date="2021-03-29T20:23:00Z"/>
          <w:rFonts w:ascii="SegoeUI" w:hAnsi="SegoeUI"/>
          <w:color w:val="23282D"/>
          <w:sz w:val="22"/>
          <w:szCs w:val="22"/>
        </w:rPr>
      </w:pPr>
      <w:del w:id="7" w:author="Ella" w:date="2021-03-29T20:23:00Z">
        <w:r w:rsidRPr="00334040" w:rsidDel="00870BDB">
          <w:rPr>
            <w:rFonts w:ascii="SegoeUI" w:hAnsi="SegoeUI"/>
            <w:color w:val="23282D"/>
            <w:sz w:val="22"/>
            <w:szCs w:val="22"/>
          </w:rPr>
          <w:delText xml:space="preserve">Fun fact: </w:delText>
        </w:r>
        <w:r w:rsidR="005D67F0" w:rsidDel="00870BDB">
          <w:rPr>
            <w:rFonts w:ascii="SegoeUI" w:hAnsi="SegoeUI"/>
            <w:color w:val="23282D"/>
            <w:sz w:val="22"/>
            <w:szCs w:val="22"/>
          </w:rPr>
          <w:delText>“</w:delText>
        </w:r>
        <w:r w:rsidRPr="00334040" w:rsidDel="00870BDB">
          <w:rPr>
            <w:rFonts w:ascii="SegoeUI" w:hAnsi="SegoeUI"/>
            <w:color w:val="23282D"/>
            <w:sz w:val="22"/>
            <w:szCs w:val="22"/>
          </w:rPr>
          <w:delText>Tic-Tac-Toe</w:delText>
        </w:r>
        <w:r w:rsidR="005D67F0" w:rsidDel="00870BDB">
          <w:rPr>
            <w:rFonts w:ascii="SegoeUI" w:hAnsi="SegoeUI"/>
            <w:color w:val="23282D"/>
            <w:sz w:val="22"/>
            <w:szCs w:val="22"/>
          </w:rPr>
          <w:delText>”</w:delText>
        </w:r>
        <w:r w:rsidRPr="00334040" w:rsidDel="00870BDB">
          <w:rPr>
            <w:rFonts w:ascii="SegoeUI" w:hAnsi="SegoeUI"/>
            <w:color w:val="23282D"/>
            <w:sz w:val="22"/>
            <w:szCs w:val="22"/>
          </w:rPr>
          <w:delText xml:space="preserve"> boards can be traced back to ancient Egypt and there are actually many different variations of the game. </w:delText>
        </w:r>
      </w:del>
    </w:p>
    <w:p w14:paraId="0A18862C" w14:textId="0AB52D4A" w:rsidR="00BA0769" w:rsidRPr="00334040" w:rsidDel="00870BDB" w:rsidRDefault="00BA0769" w:rsidP="00BA0769">
      <w:pPr>
        <w:ind w:firstLine="720"/>
        <w:rPr>
          <w:del w:id="8" w:author="Ella" w:date="2021-03-29T20:23:00Z"/>
          <w:rFonts w:ascii="SegoeUI" w:eastAsia="Times New Roman" w:hAnsi="SegoeUI" w:cs="Times New Roman"/>
          <w:color w:val="23282D"/>
          <w:sz w:val="22"/>
          <w:szCs w:val="22"/>
        </w:rPr>
      </w:pPr>
      <w:del w:id="9" w:author="Ella" w:date="2021-03-29T20:23:00Z">
        <w:r w:rsidRPr="00BA0769" w:rsidDel="00870BDB">
          <w:rPr>
            <w:rFonts w:ascii="SegoeUI" w:eastAsia="Times New Roman" w:hAnsi="SegoeUI" w:cs="Times New Roman"/>
            <w:i/>
            <w:iCs/>
            <w:color w:val="23282D"/>
            <w:sz w:val="22"/>
            <w:szCs w:val="22"/>
          </w:rPr>
          <w:delText>Goal</w:delText>
        </w:r>
        <w:r w:rsidRPr="00BA0769" w:rsidDel="00870BDB">
          <w:rPr>
            <w:rFonts w:ascii="SegoeUI" w:eastAsia="Times New Roman" w:hAnsi="SegoeUI" w:cs="Times New Roman"/>
            <w:color w:val="23282D"/>
            <w:sz w:val="22"/>
            <w:szCs w:val="22"/>
          </w:rPr>
          <w:delText xml:space="preserve">: </w:delText>
        </w:r>
        <w:r w:rsidRPr="00334040" w:rsidDel="00870BDB">
          <w:rPr>
            <w:rFonts w:ascii="SegoeUI" w:eastAsia="Times New Roman" w:hAnsi="SegoeUI" w:cs="Times New Roman"/>
            <w:color w:val="23282D"/>
            <w:sz w:val="22"/>
            <w:szCs w:val="22"/>
          </w:rPr>
          <w:delText xml:space="preserve">To win </w:delText>
        </w:r>
        <w:r w:rsidRPr="00BA0769" w:rsidDel="00870BDB">
          <w:rPr>
            <w:rFonts w:ascii="SegoeUI" w:eastAsia="Times New Roman" w:hAnsi="SegoeUI" w:cs="Times New Roman"/>
            <w:color w:val="23282D"/>
            <w:sz w:val="22"/>
            <w:szCs w:val="22"/>
          </w:rPr>
          <w:delText xml:space="preserve">by getting three </w:delText>
        </w:r>
        <w:r w:rsidRPr="00334040" w:rsidDel="00870BDB">
          <w:rPr>
            <w:rFonts w:ascii="SegoeUI" w:eastAsia="Times New Roman" w:hAnsi="SegoeUI" w:cs="Times New Roman"/>
            <w:color w:val="23282D"/>
            <w:sz w:val="22"/>
            <w:szCs w:val="22"/>
          </w:rPr>
          <w:delText xml:space="preserve">O’s or X’s </w:delText>
        </w:r>
        <w:r w:rsidRPr="00BA0769" w:rsidDel="00870BDB">
          <w:rPr>
            <w:rFonts w:ascii="SegoeUI" w:eastAsia="Times New Roman" w:hAnsi="SegoeUI" w:cs="Times New Roman"/>
            <w:color w:val="23282D"/>
            <w:sz w:val="22"/>
            <w:szCs w:val="22"/>
          </w:rPr>
          <w:delText>in a row, column, or diagonal.</w:delText>
        </w:r>
      </w:del>
    </w:p>
    <w:p w14:paraId="7B5F9AE2" w14:textId="10C73D3A" w:rsidR="00BA0769" w:rsidRPr="00334040" w:rsidDel="00870BDB" w:rsidRDefault="00BA0769" w:rsidP="00BA0769">
      <w:pPr>
        <w:ind w:firstLine="720"/>
        <w:rPr>
          <w:del w:id="10" w:author="Ella" w:date="2021-03-29T20:23:00Z"/>
          <w:rFonts w:ascii="SegoeUI" w:eastAsia="Times New Roman" w:hAnsi="SegoeUI" w:cs="Times New Roman"/>
          <w:color w:val="23282D"/>
          <w:sz w:val="22"/>
          <w:szCs w:val="22"/>
        </w:rPr>
      </w:pPr>
      <w:del w:id="11" w:author="Ella" w:date="2021-03-29T20:23:00Z">
        <w:r w:rsidRPr="00334040" w:rsidDel="00870BDB">
          <w:rPr>
            <w:rFonts w:ascii="SegoeUI" w:eastAsia="Times New Roman" w:hAnsi="SegoeUI" w:cs="Times New Roman"/>
            <w:i/>
            <w:iCs/>
            <w:color w:val="23282D"/>
            <w:sz w:val="22"/>
            <w:szCs w:val="22"/>
          </w:rPr>
          <w:delText>Conflict</w:delText>
        </w:r>
        <w:r w:rsidRPr="00334040" w:rsidDel="00870BDB">
          <w:rPr>
            <w:rFonts w:ascii="SegoeUI" w:eastAsia="Times New Roman" w:hAnsi="SegoeUI" w:cs="Times New Roman"/>
            <w:color w:val="23282D"/>
            <w:sz w:val="22"/>
            <w:szCs w:val="22"/>
          </w:rPr>
          <w:delText>: Blocking and forking</w:delText>
        </w:r>
      </w:del>
    </w:p>
    <w:p w14:paraId="0E230AED" w14:textId="77132C4E" w:rsidR="00DC10BC" w:rsidRPr="00334040" w:rsidDel="00870BDB" w:rsidRDefault="00BA0769" w:rsidP="00BA0769">
      <w:pPr>
        <w:ind w:left="1440"/>
        <w:rPr>
          <w:del w:id="12" w:author="Ella" w:date="2021-03-29T20:23:00Z"/>
          <w:rFonts w:ascii="SegoeUI" w:eastAsia="Times New Roman" w:hAnsi="SegoeUI" w:cs="Times New Roman"/>
          <w:color w:val="23282D"/>
          <w:sz w:val="22"/>
          <w:szCs w:val="22"/>
        </w:rPr>
      </w:pPr>
      <w:del w:id="13" w:author="Ella" w:date="2021-03-29T20:23:00Z">
        <w:r w:rsidRPr="00334040" w:rsidDel="00870BDB">
          <w:rPr>
            <w:rFonts w:ascii="SegoeUI" w:eastAsia="Times New Roman" w:hAnsi="SegoeUI" w:cs="Times New Roman"/>
            <w:i/>
            <w:iCs/>
            <w:color w:val="23282D"/>
            <w:sz w:val="22"/>
            <w:szCs w:val="22"/>
          </w:rPr>
          <w:delText>Blocking</w:delText>
        </w:r>
        <w:r w:rsidRPr="00334040" w:rsidDel="00870BDB">
          <w:rPr>
            <w:rFonts w:ascii="SegoeUI" w:eastAsia="Times New Roman" w:hAnsi="SegoeUI" w:cs="Times New Roman"/>
            <w:color w:val="23282D"/>
            <w:sz w:val="22"/>
            <w:szCs w:val="22"/>
          </w:rPr>
          <w:delText>-When an opponent has two in a row, the player needs to play their piece as the third in a row to block them from winning.</w:delText>
        </w:r>
      </w:del>
    </w:p>
    <w:p w14:paraId="2A610830" w14:textId="28887660" w:rsidR="00BA0769" w:rsidDel="003E6D52" w:rsidRDefault="00DC10BC" w:rsidP="00BA0769">
      <w:pPr>
        <w:ind w:left="1440"/>
        <w:rPr>
          <w:del w:id="14" w:author="Ella" w:date="2021-03-29T20:23:00Z"/>
          <w:rFonts w:ascii="SegoeUI" w:eastAsia="Times New Roman" w:hAnsi="SegoeUI" w:cs="Times New Roman"/>
          <w:color w:val="23282D"/>
          <w:sz w:val="22"/>
          <w:szCs w:val="22"/>
        </w:rPr>
      </w:pPr>
      <w:del w:id="15" w:author="Ella" w:date="2021-03-29T20:23:00Z">
        <w:r w:rsidRPr="00334040" w:rsidDel="00870BDB">
          <w:rPr>
            <w:rFonts w:ascii="SegoeUI" w:eastAsia="Times New Roman" w:hAnsi="SegoeUI" w:cs="Times New Roman"/>
            <w:i/>
            <w:iCs/>
            <w:color w:val="23282D"/>
            <w:sz w:val="22"/>
            <w:szCs w:val="22"/>
          </w:rPr>
          <w:delText>Fork</w:delText>
        </w:r>
        <w:r w:rsidRPr="00334040" w:rsidDel="00870BDB">
          <w:rPr>
            <w:rFonts w:ascii="SegoeUI" w:eastAsia="Times New Roman" w:hAnsi="SegoeUI" w:cs="Times New Roman"/>
            <w:color w:val="23282D"/>
            <w:sz w:val="22"/>
            <w:szCs w:val="22"/>
          </w:rPr>
          <w:delText xml:space="preserve">-When a player creates an opportunity for themselves where they have two ways to win. </w:delText>
        </w:r>
        <w:r w:rsidR="00BA0769" w:rsidRPr="00334040" w:rsidDel="00870BDB">
          <w:rPr>
            <w:rFonts w:ascii="SegoeUI" w:eastAsia="Times New Roman" w:hAnsi="SegoeUI" w:cs="Times New Roman"/>
            <w:color w:val="23282D"/>
            <w:sz w:val="22"/>
            <w:szCs w:val="22"/>
          </w:rPr>
          <w:delText xml:space="preserve"> </w:delText>
        </w:r>
        <w:r w:rsidRPr="00334040" w:rsidDel="00870BDB">
          <w:rPr>
            <w:rFonts w:ascii="SegoeUI" w:eastAsia="Times New Roman" w:hAnsi="SegoeUI" w:cs="Times New Roman"/>
            <w:color w:val="23282D"/>
            <w:sz w:val="22"/>
            <w:szCs w:val="22"/>
          </w:rPr>
          <w:delText>The player has 2 in a row twice on the board.</w:delText>
        </w:r>
      </w:del>
    </w:p>
    <w:p w14:paraId="163200A4" w14:textId="77777777" w:rsidR="003E6D52" w:rsidRPr="00334040" w:rsidRDefault="003E6D52" w:rsidP="00BA0769">
      <w:pPr>
        <w:ind w:left="1440"/>
        <w:rPr>
          <w:ins w:id="16" w:author="Ella" w:date="2021-03-29T20:24:00Z"/>
          <w:rFonts w:ascii="SegoeUI" w:eastAsia="Times New Roman" w:hAnsi="SegoeUI" w:cs="Times New Roman"/>
          <w:color w:val="23282D"/>
          <w:sz w:val="22"/>
          <w:szCs w:val="22"/>
        </w:rPr>
      </w:pPr>
    </w:p>
    <w:p w14:paraId="54415F07" w14:textId="48B02501" w:rsidR="00870BDB" w:rsidRPr="00334040" w:rsidRDefault="00870BDB" w:rsidP="00BA0769">
      <w:pPr>
        <w:rPr>
          <w:rFonts w:ascii="SegoeUI" w:eastAsia="Times New Roman" w:hAnsi="SegoeUI" w:cs="Times New Roman"/>
          <w:color w:val="23282D"/>
          <w:sz w:val="22"/>
          <w:szCs w:val="22"/>
        </w:rPr>
      </w:pPr>
      <w:ins w:id="17" w:author="Ella" w:date="2021-03-29T20:23:00Z">
        <w:r>
          <w:rPr>
            <w:rFonts w:ascii="SegoeUI" w:eastAsia="Times New Roman" w:hAnsi="SegoeUI" w:cs="Times New Roman"/>
            <w:color w:val="23282D"/>
            <w:sz w:val="22"/>
            <w:szCs w:val="22"/>
          </w:rPr>
          <w:tab/>
        </w:r>
        <w:r w:rsidR="003E6D52">
          <w:rPr>
            <w:rFonts w:ascii="SegoeUI" w:eastAsia="Times New Roman" w:hAnsi="SegoeUI" w:cs="Times New Roman"/>
            <w:color w:val="23282D"/>
            <w:sz w:val="22"/>
            <w:szCs w:val="22"/>
          </w:rPr>
          <w:t xml:space="preserve">Have each student </w:t>
        </w:r>
      </w:ins>
      <w:ins w:id="18" w:author="Ella" w:date="2021-03-29T20:24:00Z">
        <w:r w:rsidR="003E6D52">
          <w:rPr>
            <w:rFonts w:ascii="SegoeUI" w:eastAsia="Times New Roman" w:hAnsi="SegoeUI" w:cs="Times New Roman"/>
            <w:color w:val="23282D"/>
            <w:sz w:val="22"/>
            <w:szCs w:val="22"/>
          </w:rPr>
          <w:t>group go over their homework with the group (2-3 minutes each)</w:t>
        </w:r>
      </w:ins>
    </w:p>
    <w:p w14:paraId="4F6D47F5" w14:textId="70F46EEC" w:rsidR="0047294D" w:rsidRPr="00334040" w:rsidRDefault="00BF1F00" w:rsidP="0047294D">
      <w:pPr>
        <w:pStyle w:val="NormalWeb"/>
        <w:rPr>
          <w:rFonts w:ascii="SegoeUI" w:hAnsi="SegoeUI"/>
          <w:color w:val="23282D"/>
          <w:sz w:val="22"/>
          <w:szCs w:val="22"/>
        </w:rPr>
      </w:pPr>
      <w:r w:rsidRPr="00334040">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del w:id="19" w:author="Ella" w:date="2021-03-29T20:27:00Z">
        <w:r w:rsidR="0047294D" w:rsidRPr="00345C7D" w:rsidDel="003E6D52">
          <w:rPr>
            <w:rFonts w:ascii="SegoeUI" w:hAnsi="SegoeUI"/>
            <w:color w:val="23282D"/>
            <w:sz w:val="22"/>
            <w:szCs w:val="22"/>
          </w:rPr>
          <w:delText>Instructors introduce</w:delText>
        </w:r>
        <w:r w:rsidR="00287F1D" w:rsidRPr="00345C7D" w:rsidDel="003E6D52">
          <w:rPr>
            <w:rFonts w:ascii="SegoeUI" w:hAnsi="SegoeUI"/>
            <w:color w:val="23282D"/>
            <w:sz w:val="22"/>
            <w:szCs w:val="22"/>
          </w:rPr>
          <w:delText xml:space="preserve"> the game</w:delText>
        </w:r>
        <w:r w:rsidR="0047294D" w:rsidRPr="00334040" w:rsidDel="003E6D52">
          <w:rPr>
            <w:rFonts w:ascii="SegoeUI" w:hAnsi="SegoeUI"/>
            <w:color w:val="23282D"/>
            <w:sz w:val="22"/>
            <w:szCs w:val="22"/>
          </w:rPr>
          <w:delText xml:space="preserve"> </w:delText>
        </w:r>
        <w:r w:rsidR="00287F1D" w:rsidRPr="00345C7D" w:rsidDel="003E6D52">
          <w:rPr>
            <w:rFonts w:ascii="SegoeUI" w:hAnsi="SegoeUI"/>
            <w:color w:val="23282D"/>
            <w:sz w:val="22"/>
            <w:szCs w:val="22"/>
          </w:rPr>
          <w:delText>“</w:delText>
        </w:r>
        <w:r w:rsidR="0047294D" w:rsidRPr="00345C7D" w:rsidDel="003E6D52">
          <w:rPr>
            <w:rFonts w:ascii="SegoeUI" w:hAnsi="SegoeUI"/>
            <w:color w:val="23282D"/>
            <w:sz w:val="22"/>
            <w:szCs w:val="22"/>
          </w:rPr>
          <w:delText>CodeNames</w:delText>
        </w:r>
        <w:r w:rsidR="00287F1D" w:rsidRPr="00345C7D" w:rsidDel="003E6D52">
          <w:rPr>
            <w:rFonts w:ascii="SegoeUI" w:hAnsi="SegoeUI"/>
            <w:color w:val="23282D"/>
            <w:sz w:val="22"/>
            <w:szCs w:val="22"/>
          </w:rPr>
          <w:delText>”</w:delText>
        </w:r>
        <w:r w:rsidR="00345C7D" w:rsidDel="003E6D52">
          <w:rPr>
            <w:rFonts w:ascii="SegoeUI" w:hAnsi="SegoeUI"/>
            <w:color w:val="23282D"/>
            <w:sz w:val="22"/>
            <w:szCs w:val="22"/>
          </w:rPr>
          <w:delText xml:space="preserve"> (approximately 15 minutes) </w:delText>
        </w:r>
      </w:del>
      <w:ins w:id="20" w:author="Ella" w:date="2021-03-29T20:27:00Z">
        <w:r w:rsidR="003E6D52">
          <w:rPr>
            <w:rFonts w:ascii="SegoeUI" w:hAnsi="SegoeUI"/>
            <w:color w:val="23282D"/>
            <w:sz w:val="22"/>
            <w:szCs w:val="22"/>
          </w:rPr>
          <w:t>Instructors review players and player interactions from Day 2 (approximately 10 min)</w:t>
        </w:r>
      </w:ins>
    </w:p>
    <w:p w14:paraId="17426582" w14:textId="58465EDF" w:rsidR="00BA0769" w:rsidRPr="00334040" w:rsidRDefault="00BA0769" w:rsidP="0047294D">
      <w:pPr>
        <w:pStyle w:val="NormalWeb"/>
        <w:rPr>
          <w:rFonts w:ascii="SymbolMT" w:hAnsi="SymbolMT"/>
          <w:color w:val="23282D"/>
          <w:sz w:val="20"/>
          <w:szCs w:val="20"/>
        </w:rPr>
      </w:pPr>
      <w:r w:rsidRPr="00334040">
        <w:rPr>
          <w:rFonts w:ascii="SegoeUI" w:hAnsi="SegoeUI"/>
          <w:color w:val="23282D"/>
          <w:sz w:val="22"/>
          <w:szCs w:val="22"/>
        </w:rPr>
        <w:lastRenderedPageBreak/>
        <w:tab/>
      </w:r>
      <w:del w:id="21" w:author="Ella" w:date="2021-03-29T20:27:00Z">
        <w:r w:rsidRPr="00334040" w:rsidDel="003E6D52">
          <w:rPr>
            <w:rFonts w:ascii="SegoeUI" w:hAnsi="SegoeUI"/>
            <w:i/>
            <w:iCs/>
            <w:color w:val="23282D"/>
            <w:sz w:val="22"/>
            <w:szCs w:val="22"/>
          </w:rPr>
          <w:delText>Link</w:delText>
        </w:r>
        <w:r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"https://codenames.game/" </w:delInstrText>
        </w:r>
        <w:r w:rsidR="003C686C" w:rsidDel="003E6D52">
          <w:fldChar w:fldCharType="separate"/>
        </w:r>
        <w:r w:rsidR="00DC10BC" w:rsidRPr="00334040" w:rsidDel="003E6D52">
          <w:rPr>
            <w:rStyle w:val="Hyperlink"/>
            <w:rFonts w:ascii="SegoeUI" w:hAnsi="SegoeUI"/>
            <w:sz w:val="22"/>
            <w:szCs w:val="22"/>
          </w:rPr>
          <w:delText>https://codenames.game/</w:delText>
        </w:r>
        <w:r w:rsidR="003C686C" w:rsidDel="003E6D52">
          <w:rPr>
            <w:rStyle w:val="Hyperlink"/>
            <w:rFonts w:ascii="SegoeUI" w:hAnsi="SegoeUI"/>
            <w:sz w:val="22"/>
            <w:szCs w:val="22"/>
          </w:rPr>
          <w:fldChar w:fldCharType="end"/>
        </w:r>
      </w:del>
      <w:r w:rsidR="00DC10BC" w:rsidRPr="00334040">
        <w:rPr>
          <w:rFonts w:ascii="SegoeUI" w:hAnsi="SegoeUI"/>
          <w:color w:val="23282D"/>
          <w:sz w:val="22"/>
          <w:szCs w:val="22"/>
        </w:rPr>
        <w:t xml:space="preserve"> </w:t>
      </w:r>
    </w:p>
    <w:p w14:paraId="6F6C77D4" w14:textId="1EB2878D" w:rsidR="00345C7D" w:rsidRDefault="00BF1F00" w:rsidP="00287F1D">
      <w:pPr>
        <w:pStyle w:val="NormalWeb"/>
        <w:rPr>
          <w:rFonts w:ascii="SegoeUI" w:hAnsi="SegoeUI"/>
          <w:color w:val="23282D"/>
          <w:sz w:val="22"/>
          <w:szCs w:val="22"/>
        </w:rPr>
      </w:pPr>
      <w:r w:rsidRPr="00334040">
        <w:rPr>
          <w:rFonts w:ascii="SegoeUI" w:hAnsi="SegoeUI"/>
          <w:b/>
          <w:bCs/>
          <w:color w:val="23282D"/>
          <w:sz w:val="22"/>
          <w:szCs w:val="22"/>
          <w:highlight w:val="lightGray"/>
        </w:rPr>
        <w:t>ACTIVITY</w:t>
      </w:r>
      <w:r w:rsidR="0047294D" w:rsidRPr="00345C7D">
        <w:rPr>
          <w:rFonts w:ascii="SegoeUI" w:hAnsi="SegoeUI"/>
          <w:color w:val="23282D"/>
          <w:sz w:val="22"/>
          <w:szCs w:val="22"/>
        </w:rPr>
        <w:t xml:space="preserve">: </w:t>
      </w:r>
      <w:r w:rsidR="00345C7D">
        <w:rPr>
          <w:rFonts w:ascii="SegoeUI" w:hAnsi="SegoeUI"/>
          <w:color w:val="23282D"/>
          <w:sz w:val="22"/>
          <w:szCs w:val="22"/>
        </w:rPr>
        <w:t>full camp activity</w:t>
      </w:r>
      <w:r w:rsidR="00C5724D">
        <w:rPr>
          <w:rFonts w:ascii="SegoeUI" w:hAnsi="SegoeUI"/>
          <w:color w:val="23282D"/>
          <w:sz w:val="22"/>
          <w:szCs w:val="22"/>
        </w:rPr>
        <w:t xml:space="preserve"> (</w:t>
      </w:r>
      <w:r w:rsidR="00345C7D">
        <w:rPr>
          <w:rFonts w:ascii="SegoeUI" w:hAnsi="SegoeUI"/>
          <w:color w:val="23282D"/>
          <w:sz w:val="22"/>
          <w:szCs w:val="22"/>
        </w:rPr>
        <w:t>approximately 30 minutes</w:t>
      </w:r>
      <w:r w:rsidR="00C5724D">
        <w:rPr>
          <w:rFonts w:ascii="SegoeUI" w:hAnsi="SegoeUI"/>
          <w:color w:val="23282D"/>
          <w:sz w:val="22"/>
          <w:szCs w:val="22"/>
        </w:rPr>
        <w:t>)</w:t>
      </w:r>
    </w:p>
    <w:p w14:paraId="7845E962" w14:textId="08AF1B82" w:rsidR="0047294D" w:rsidRPr="00334040" w:rsidDel="003E6D52" w:rsidRDefault="0047294D" w:rsidP="00345C7D">
      <w:pPr>
        <w:pStyle w:val="NormalWeb"/>
        <w:ind w:firstLine="720"/>
        <w:rPr>
          <w:del w:id="22" w:author="Ella" w:date="2021-03-29T20:28:00Z"/>
        </w:rPr>
      </w:pPr>
      <w:del w:id="23" w:author="Ella" w:date="2021-03-29T20:28:00Z">
        <w:r w:rsidRPr="00345C7D" w:rsidDel="003E6D52">
          <w:rPr>
            <w:rFonts w:ascii="SegoeUI" w:hAnsi="SegoeUI"/>
            <w:color w:val="23282D"/>
            <w:sz w:val="22"/>
            <w:szCs w:val="22"/>
          </w:rPr>
          <w:delText xml:space="preserve">Have students play </w:delText>
        </w:r>
        <w:r w:rsidR="005D67F0" w:rsidDel="003E6D52">
          <w:rPr>
            <w:rFonts w:ascii="SegoeUI" w:hAnsi="SegoeUI"/>
            <w:color w:val="23282D"/>
            <w:sz w:val="22"/>
            <w:szCs w:val="22"/>
          </w:rPr>
          <w:delText>“CodeNames”</w:delText>
        </w:r>
        <w:r w:rsidRPr="00345C7D" w:rsidDel="003E6D52">
          <w:rPr>
            <w:rFonts w:ascii="SegoeUI" w:hAnsi="SegoeUI"/>
            <w:color w:val="23282D"/>
            <w:sz w:val="22"/>
            <w:szCs w:val="22"/>
          </w:rPr>
          <w:delText xml:space="preserve"> with instructors</w:delText>
        </w:r>
      </w:del>
      <w:ins w:id="24" w:author="Ella" w:date="2021-03-29T20:28:00Z">
        <w:r w:rsidR="003E6D52">
          <w:rPr>
            <w:rFonts w:ascii="SegoeUI" w:hAnsi="SegoeUI"/>
            <w:color w:val="23282D"/>
            <w:sz w:val="22"/>
            <w:szCs w:val="22"/>
          </w:rPr>
          <w:t xml:space="preserve"> Students demonstrate what they have and ask any questions about player </w:t>
        </w:r>
        <w:proofErr w:type="spellStart"/>
        <w:r w:rsidR="003E6D52">
          <w:rPr>
            <w:rFonts w:ascii="SegoeUI" w:hAnsi="SegoeUI"/>
            <w:color w:val="23282D"/>
            <w:sz w:val="22"/>
            <w:szCs w:val="22"/>
          </w:rPr>
          <w:t>interactions</w:t>
        </w:r>
      </w:ins>
    </w:p>
    <w:p w14:paraId="6CE9A6FD" w14:textId="5C526512" w:rsidR="00074FF1" w:rsidRPr="00334040" w:rsidRDefault="00BF1F00" w:rsidP="0047294D">
      <w:pPr>
        <w:pStyle w:val="NormalWeb"/>
        <w:rPr>
          <w:rFonts w:ascii="SegoeUI" w:hAnsi="SegoeUI"/>
          <w:color w:val="0000FF"/>
          <w:sz w:val="22"/>
          <w:szCs w:val="22"/>
        </w:rPr>
      </w:pPr>
      <w:r w:rsidRPr="00334040">
        <w:rPr>
          <w:rFonts w:ascii="SegoeUI" w:hAnsi="SegoeUI"/>
          <w:b/>
          <w:bCs/>
          <w:color w:val="23282D"/>
          <w:sz w:val="22"/>
          <w:szCs w:val="22"/>
          <w:highlight w:val="yellow"/>
        </w:rPr>
        <w:t>INSTRUCTION</w:t>
      </w:r>
      <w:proofErr w:type="spellEnd"/>
      <w:r w:rsidR="00287F1D" w:rsidRPr="00345C7D">
        <w:rPr>
          <w:rFonts w:ascii="SegoeUI" w:hAnsi="SegoeUI"/>
          <w:color w:val="23282D"/>
          <w:sz w:val="22"/>
          <w:szCs w:val="22"/>
        </w:rPr>
        <w:t xml:space="preserve">: </w:t>
      </w:r>
      <w:del w:id="25" w:author="Ella" w:date="2021-03-29T20:31:00Z">
        <w:r w:rsidR="0047294D" w:rsidRPr="00345C7D" w:rsidDel="003E6D52">
          <w:rPr>
            <w:rFonts w:ascii="SegoeUI" w:hAnsi="SegoeUI"/>
            <w:color w:val="23282D"/>
            <w:sz w:val="22"/>
            <w:szCs w:val="22"/>
          </w:rPr>
          <w:delText>Examples of games</w:delText>
        </w:r>
        <w:r w:rsidR="0047294D" w:rsidRPr="00334040" w:rsidDel="003E6D52">
          <w:rPr>
            <w:rFonts w:ascii="SegoeUI" w:hAnsi="SegoeUI"/>
            <w:color w:val="23282D"/>
            <w:sz w:val="22"/>
            <w:szCs w:val="22"/>
          </w:rPr>
          <w:delText xml:space="preserve"> (</w:delText>
        </w:r>
        <w:r w:rsidR="00C5724D" w:rsidDel="003E6D52">
          <w:rPr>
            <w:rFonts w:ascii="SegoeUI" w:hAnsi="SegoeUI"/>
            <w:color w:val="23282D"/>
            <w:sz w:val="22"/>
            <w:szCs w:val="22"/>
          </w:rPr>
          <w:delText xml:space="preserve">approximately </w:delText>
        </w:r>
        <w:r w:rsidR="0047294D" w:rsidRPr="00334040" w:rsidDel="003E6D52">
          <w:rPr>
            <w:rFonts w:ascii="SegoeUI" w:hAnsi="SegoeUI"/>
            <w:color w:val="23282D"/>
            <w:sz w:val="22"/>
            <w:szCs w:val="22"/>
          </w:rPr>
          <w:delText>5 min</w:delText>
        </w:r>
        <w:r w:rsidR="00345C7D" w:rsidDel="003E6D52">
          <w:rPr>
            <w:rFonts w:ascii="SegoeUI" w:hAnsi="SegoeUI"/>
            <w:color w:val="23282D"/>
            <w:sz w:val="22"/>
            <w:szCs w:val="22"/>
          </w:rPr>
          <w:delText>ute</w:delText>
        </w:r>
        <w:r w:rsidR="00C5724D" w:rsidDel="003E6D52">
          <w:rPr>
            <w:rFonts w:ascii="SegoeUI" w:hAnsi="SegoeUI"/>
            <w:color w:val="23282D"/>
            <w:sz w:val="22"/>
            <w:szCs w:val="22"/>
          </w:rPr>
          <w:delText>s</w:delText>
        </w:r>
        <w:r w:rsidR="0047294D" w:rsidRPr="00334040" w:rsidDel="003E6D52">
          <w:rPr>
            <w:rFonts w:ascii="SegoeUI" w:hAnsi="SegoeUI"/>
            <w:color w:val="23282D"/>
            <w:sz w:val="22"/>
            <w:szCs w:val="22"/>
          </w:rPr>
          <w:delText xml:space="preserve">) </w:delText>
        </w:r>
      </w:del>
      <w:ins w:id="26" w:author="Ella" w:date="2021-03-29T20:33:00Z">
        <w:r w:rsidR="003E6D52">
          <w:rPr>
            <w:rFonts w:ascii="SegoeUI" w:hAnsi="SegoeUI"/>
            <w:color w:val="23282D"/>
            <w:sz w:val="22"/>
            <w:szCs w:val="22"/>
          </w:rPr>
          <w:t>Scenes – Walls and Textures</w:t>
        </w:r>
        <w:r w:rsidR="00D4046D">
          <w:rPr>
            <w:rFonts w:ascii="SegoeUI" w:hAnsi="SegoeUI"/>
            <w:color w:val="23282D"/>
            <w:sz w:val="22"/>
            <w:szCs w:val="22"/>
          </w:rPr>
          <w:t xml:space="preserve"> (20 min)</w:t>
        </w:r>
      </w:ins>
    </w:p>
    <w:p w14:paraId="5C76C646" w14:textId="2BFE27A9" w:rsidR="00074FF1" w:rsidRPr="00334040" w:rsidDel="003E6D52" w:rsidRDefault="00345C7D" w:rsidP="00074FF1">
      <w:pPr>
        <w:pStyle w:val="NormalWeb"/>
        <w:numPr>
          <w:ilvl w:val="0"/>
          <w:numId w:val="7"/>
        </w:numPr>
        <w:rPr>
          <w:del w:id="27" w:author="Ella" w:date="2021-03-29T20:25:00Z"/>
        </w:rPr>
      </w:pPr>
      <w:del w:id="28" w:author="Ella" w:date="2021-03-29T20:25:00Z">
        <w:r w:rsidDel="003E6D52">
          <w:rPr>
            <w:rFonts w:ascii="SegoeUI" w:hAnsi="SegoeUI"/>
            <w:color w:val="23282D"/>
            <w:sz w:val="22"/>
            <w:szCs w:val="22"/>
          </w:rPr>
          <w:delText>“</w:delText>
        </w:r>
        <w:r w:rsidR="0047294D" w:rsidRPr="00334040" w:rsidDel="003E6D52">
          <w:rPr>
            <w:rFonts w:ascii="SegoeUI" w:hAnsi="SegoeUI"/>
            <w:color w:val="23282D"/>
            <w:sz w:val="22"/>
            <w:szCs w:val="22"/>
          </w:rPr>
          <w:delText>Minesweeper</w:delText>
        </w:r>
        <w:r w:rsidDel="003E6D52">
          <w:rPr>
            <w:rFonts w:ascii="SegoeUI" w:hAnsi="SegoeUI"/>
            <w:color w:val="23282D"/>
            <w:sz w:val="22"/>
            <w:szCs w:val="22"/>
          </w:rPr>
          <w:delText>”</w:delText>
        </w:r>
        <w:r w:rsidR="00074FF1" w:rsidRPr="00334040" w:rsidDel="003E6D52">
          <w:rPr>
            <w:rFonts w:ascii="SegoeUI" w:hAnsi="SegoeUI"/>
            <w:color w:val="23282D"/>
            <w:sz w:val="22"/>
            <w:szCs w:val="22"/>
          </w:rPr>
          <w:delText xml:space="preserve"> (</w:delText>
        </w:r>
        <w:r w:rsidR="00074FF1" w:rsidRPr="00334040" w:rsidDel="003E6D52">
          <w:rPr>
            <w:rFonts w:ascii="SegoeUI" w:hAnsi="SegoeUI"/>
            <w:i/>
            <w:iCs/>
            <w:color w:val="23282D"/>
            <w:sz w:val="22"/>
            <w:szCs w:val="22"/>
          </w:rPr>
          <w:delText>Link</w:delText>
        </w:r>
        <w:r w:rsidR="00074FF1"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"https://minesweeperonline.com/" </w:delInstrText>
        </w:r>
        <w:r w:rsidR="003C686C" w:rsidDel="003E6D52">
          <w:fldChar w:fldCharType="separate"/>
        </w:r>
        <w:r w:rsidR="00074FF1" w:rsidRPr="00334040" w:rsidDel="003E6D52">
          <w:rPr>
            <w:rStyle w:val="Hyperlink"/>
            <w:rFonts w:ascii="SegoeUI" w:hAnsi="SegoeUI"/>
            <w:sz w:val="22"/>
            <w:szCs w:val="22"/>
          </w:rPr>
          <w:delText>https://minesweeperonline.com/</w:delText>
        </w:r>
        <w:r w:rsidR="003C686C" w:rsidDel="003E6D52">
          <w:rPr>
            <w:rStyle w:val="Hyperlink"/>
            <w:rFonts w:ascii="SegoeUI" w:hAnsi="SegoeUI"/>
            <w:sz w:val="22"/>
            <w:szCs w:val="22"/>
          </w:rPr>
          <w:fldChar w:fldCharType="end"/>
        </w:r>
        <w:r w:rsidR="00074FF1" w:rsidRPr="00334040" w:rsidDel="003E6D52">
          <w:rPr>
            <w:rFonts w:ascii="SegoeUI" w:hAnsi="SegoeUI"/>
            <w:color w:val="23282D"/>
            <w:sz w:val="22"/>
            <w:szCs w:val="22"/>
          </w:rPr>
          <w:delText xml:space="preserve">) </w:delText>
        </w:r>
      </w:del>
    </w:p>
    <w:p w14:paraId="7ECAD2FF" w14:textId="6F284514" w:rsidR="00074FF1" w:rsidRPr="00334040" w:rsidDel="003E6D52" w:rsidRDefault="00345C7D" w:rsidP="00074FF1">
      <w:pPr>
        <w:pStyle w:val="NormalWeb"/>
        <w:numPr>
          <w:ilvl w:val="0"/>
          <w:numId w:val="7"/>
        </w:numPr>
        <w:rPr>
          <w:del w:id="29" w:author="Ella" w:date="2021-03-29T20:25:00Z"/>
        </w:rPr>
      </w:pPr>
      <w:del w:id="30" w:author="Ella" w:date="2021-03-29T20:25:00Z">
        <w:r w:rsidDel="003E6D52">
          <w:rPr>
            <w:rFonts w:ascii="SegoeUI" w:hAnsi="SegoeUI"/>
            <w:color w:val="23282D"/>
            <w:sz w:val="22"/>
            <w:szCs w:val="22"/>
          </w:rPr>
          <w:delText>“</w:delText>
        </w:r>
        <w:r w:rsidR="0047294D" w:rsidRPr="00334040" w:rsidDel="003E6D52">
          <w:rPr>
            <w:rFonts w:ascii="SegoeUI" w:hAnsi="SegoeUI"/>
            <w:color w:val="23282D"/>
            <w:sz w:val="22"/>
            <w:szCs w:val="22"/>
          </w:rPr>
          <w:delText>Space Invaders</w:delText>
        </w:r>
        <w:r w:rsidDel="003E6D52">
          <w:rPr>
            <w:rFonts w:ascii="SegoeUI" w:hAnsi="SegoeUI"/>
            <w:color w:val="23282D"/>
            <w:sz w:val="22"/>
            <w:szCs w:val="22"/>
          </w:rPr>
          <w:delText>”</w:delText>
        </w:r>
        <w:r w:rsidR="0047294D" w:rsidRPr="00334040" w:rsidDel="003E6D52">
          <w:rPr>
            <w:rFonts w:ascii="SegoeUI" w:hAnsi="SegoeUI"/>
            <w:color w:val="23282D"/>
            <w:sz w:val="22"/>
            <w:szCs w:val="22"/>
          </w:rPr>
          <w:delText xml:space="preserve"> 0:30-1:00</w:delText>
        </w:r>
        <w:r w:rsidR="00074FF1" w:rsidRPr="00334040" w:rsidDel="003E6D52">
          <w:rPr>
            <w:rFonts w:ascii="SegoeUI" w:hAnsi="SegoeUI"/>
            <w:color w:val="23282D"/>
            <w:sz w:val="22"/>
            <w:szCs w:val="22"/>
          </w:rPr>
          <w:delText xml:space="preserve"> (</w:delText>
        </w:r>
        <w:r w:rsidR="00074FF1" w:rsidRPr="00334040" w:rsidDel="003E6D52">
          <w:rPr>
            <w:rFonts w:ascii="SegoeUI" w:hAnsi="SegoeUI"/>
            <w:i/>
            <w:iCs/>
            <w:color w:val="23282D"/>
            <w:sz w:val="22"/>
            <w:szCs w:val="22"/>
          </w:rPr>
          <w:delText>Link</w:delText>
        </w:r>
        <w:r w:rsidR="00074FF1"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"https://www.youtube.com/watch?v=MU4psw3ccUI" </w:delInstrText>
        </w:r>
        <w:r w:rsidR="003C686C" w:rsidDel="003E6D52">
          <w:fldChar w:fldCharType="separate"/>
        </w:r>
        <w:r w:rsidR="00074FF1" w:rsidRPr="00334040" w:rsidDel="003E6D52">
          <w:rPr>
            <w:rStyle w:val="Hyperlink"/>
            <w:rFonts w:ascii="SegoeUI" w:hAnsi="SegoeUI"/>
            <w:sz w:val="22"/>
            <w:szCs w:val="22"/>
          </w:rPr>
          <w:delText>https://www.youtube.com/watch?v=MU4psw3ccUI</w:delText>
        </w:r>
        <w:r w:rsidR="003C686C" w:rsidDel="003E6D52">
          <w:rPr>
            <w:rStyle w:val="Hyperlink"/>
            <w:rFonts w:ascii="SegoeUI" w:hAnsi="SegoeUI"/>
            <w:sz w:val="22"/>
            <w:szCs w:val="22"/>
          </w:rPr>
          <w:fldChar w:fldCharType="end"/>
        </w:r>
        <w:r w:rsidR="00074FF1" w:rsidRPr="00334040" w:rsidDel="003E6D52">
          <w:rPr>
            <w:rFonts w:ascii="SegoeUI" w:hAnsi="SegoeUI"/>
            <w:color w:val="23282D"/>
            <w:sz w:val="22"/>
            <w:szCs w:val="22"/>
          </w:rPr>
          <w:delText>)</w:delText>
        </w:r>
      </w:del>
    </w:p>
    <w:p w14:paraId="197BCBD5" w14:textId="27E6D663" w:rsidR="00074FF1" w:rsidRPr="00334040" w:rsidDel="003E6D52" w:rsidRDefault="00345C7D" w:rsidP="00074FF1">
      <w:pPr>
        <w:pStyle w:val="NormalWeb"/>
        <w:numPr>
          <w:ilvl w:val="0"/>
          <w:numId w:val="7"/>
        </w:numPr>
        <w:rPr>
          <w:del w:id="31" w:author="Ella" w:date="2021-03-29T20:25:00Z"/>
        </w:rPr>
      </w:pPr>
      <w:del w:id="32" w:author="Ella" w:date="2021-03-29T20:25:00Z">
        <w:r w:rsidDel="003E6D52">
          <w:rPr>
            <w:rFonts w:ascii="SegoeUI" w:hAnsi="SegoeUI"/>
            <w:color w:val="23282D"/>
            <w:sz w:val="22"/>
            <w:szCs w:val="22"/>
          </w:rPr>
          <w:delText>“</w:delText>
        </w:r>
        <w:r w:rsidR="0047294D" w:rsidRPr="00334040" w:rsidDel="003E6D52">
          <w:rPr>
            <w:rFonts w:ascii="SegoeUI" w:hAnsi="SegoeUI"/>
            <w:color w:val="23282D"/>
            <w:sz w:val="22"/>
            <w:szCs w:val="22"/>
          </w:rPr>
          <w:delText>Pac</w:delText>
        </w:r>
        <w:r w:rsidDel="003E6D52">
          <w:rPr>
            <w:rFonts w:ascii="SegoeUI" w:hAnsi="SegoeUI"/>
            <w:color w:val="23282D"/>
            <w:sz w:val="22"/>
            <w:szCs w:val="22"/>
          </w:rPr>
          <w:delText>-M</w:delText>
        </w:r>
        <w:r w:rsidR="0047294D" w:rsidRPr="00334040" w:rsidDel="003E6D52">
          <w:rPr>
            <w:rFonts w:ascii="SegoeUI" w:hAnsi="SegoeUI"/>
            <w:color w:val="23282D"/>
            <w:sz w:val="22"/>
            <w:szCs w:val="22"/>
          </w:rPr>
          <w:delText>an</w:delText>
        </w:r>
        <w:r w:rsidDel="003E6D52">
          <w:rPr>
            <w:rFonts w:ascii="SegoeUI" w:hAnsi="SegoeUI"/>
            <w:color w:val="23282D"/>
            <w:sz w:val="22"/>
            <w:szCs w:val="22"/>
          </w:rPr>
          <w:delText>”</w:delText>
        </w:r>
        <w:r w:rsidR="00074FF1" w:rsidRPr="00334040" w:rsidDel="003E6D52">
          <w:rPr>
            <w:rFonts w:ascii="SegoeUI" w:hAnsi="SegoeUI"/>
            <w:color w:val="23282D"/>
            <w:sz w:val="22"/>
            <w:szCs w:val="22"/>
          </w:rPr>
          <w:delText xml:space="preserve"> (</w:delText>
        </w:r>
        <w:r w:rsidR="00074FF1" w:rsidRPr="00334040" w:rsidDel="003E6D52">
          <w:rPr>
            <w:rFonts w:ascii="SegoeUI" w:hAnsi="SegoeUI"/>
            <w:i/>
            <w:iCs/>
            <w:color w:val="23282D"/>
            <w:sz w:val="22"/>
            <w:szCs w:val="22"/>
          </w:rPr>
          <w:delText>Link</w:delText>
        </w:r>
        <w:r w:rsidR="00074FF1"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"https://www.google.com/logos/2010/pacman10-i.html" </w:delInstrText>
        </w:r>
        <w:r w:rsidR="003C686C" w:rsidDel="003E6D52">
          <w:fldChar w:fldCharType="separate"/>
        </w:r>
        <w:r w:rsidR="00074FF1" w:rsidRPr="00334040" w:rsidDel="003E6D52">
          <w:rPr>
            <w:rStyle w:val="Hyperlink"/>
            <w:rFonts w:ascii="SegoeUI" w:hAnsi="SegoeUI"/>
            <w:sz w:val="22"/>
            <w:szCs w:val="22"/>
          </w:rPr>
          <w:delText>https://www.google.com/logos/2010/pacman10-i.html</w:delText>
        </w:r>
        <w:r w:rsidR="003C686C" w:rsidDel="003E6D52">
          <w:rPr>
            <w:rStyle w:val="Hyperlink"/>
            <w:rFonts w:ascii="SegoeUI" w:hAnsi="SegoeUI"/>
            <w:sz w:val="22"/>
            <w:szCs w:val="22"/>
          </w:rPr>
          <w:fldChar w:fldCharType="end"/>
        </w:r>
        <w:r w:rsidR="00074FF1" w:rsidRPr="00334040" w:rsidDel="003E6D52">
          <w:rPr>
            <w:rFonts w:ascii="SegoeUI" w:hAnsi="SegoeUI"/>
            <w:color w:val="23282D"/>
            <w:sz w:val="22"/>
            <w:szCs w:val="22"/>
          </w:rPr>
          <w:delText>)</w:delText>
        </w:r>
      </w:del>
    </w:p>
    <w:p w14:paraId="42729E5A" w14:textId="15190E41" w:rsidR="00074FF1" w:rsidRPr="00334040" w:rsidDel="003E6D52" w:rsidRDefault="00345C7D" w:rsidP="00074FF1">
      <w:pPr>
        <w:pStyle w:val="NormalWeb"/>
        <w:numPr>
          <w:ilvl w:val="0"/>
          <w:numId w:val="7"/>
        </w:numPr>
        <w:rPr>
          <w:del w:id="33" w:author="Ella" w:date="2021-03-29T20:25:00Z"/>
        </w:rPr>
      </w:pPr>
      <w:del w:id="34" w:author="Ella" w:date="2021-03-29T20:25:00Z">
        <w:r w:rsidDel="003E6D52">
          <w:rPr>
            <w:rFonts w:ascii="SegoeUI" w:hAnsi="SegoeUI"/>
            <w:color w:val="23282D"/>
            <w:sz w:val="22"/>
            <w:szCs w:val="22"/>
          </w:rPr>
          <w:delText>“</w:delText>
        </w:r>
        <w:r w:rsidR="0047294D" w:rsidRPr="00334040" w:rsidDel="003E6D52">
          <w:rPr>
            <w:rFonts w:ascii="SegoeUI" w:hAnsi="SegoeUI"/>
            <w:color w:val="23282D"/>
            <w:sz w:val="22"/>
            <w:szCs w:val="22"/>
          </w:rPr>
          <w:delText>Super Onion Boy</w:delText>
        </w:r>
        <w:r w:rsidDel="003E6D52">
          <w:rPr>
            <w:rFonts w:ascii="SegoeUI" w:hAnsi="SegoeUI"/>
            <w:color w:val="23282D"/>
            <w:sz w:val="22"/>
            <w:szCs w:val="22"/>
          </w:rPr>
          <w:delText>”</w:delText>
        </w:r>
        <w:r w:rsidR="00074FF1" w:rsidRPr="00334040" w:rsidDel="003E6D52">
          <w:rPr>
            <w:rFonts w:ascii="SegoeUI" w:hAnsi="SegoeUI"/>
            <w:color w:val="23282D"/>
            <w:sz w:val="22"/>
            <w:szCs w:val="22"/>
          </w:rPr>
          <w:delText xml:space="preserve"> (</w:delText>
        </w:r>
        <w:r w:rsidR="00074FF1" w:rsidRPr="00334040" w:rsidDel="003E6D52">
          <w:rPr>
            <w:rFonts w:ascii="SegoeUI" w:hAnsi="SegoeUI"/>
            <w:i/>
            <w:iCs/>
            <w:color w:val="23282D"/>
            <w:sz w:val="22"/>
            <w:szCs w:val="22"/>
          </w:rPr>
          <w:delText>Link</w:delText>
        </w:r>
        <w:r w:rsidR="00074FF1"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"http://www.crazygames.com/game/super-onion-boy" </w:delInstrText>
        </w:r>
        <w:r w:rsidR="003C686C" w:rsidDel="003E6D52">
          <w:fldChar w:fldCharType="separate"/>
        </w:r>
        <w:r w:rsidR="00074FF1" w:rsidRPr="00334040" w:rsidDel="003E6D52">
          <w:rPr>
            <w:rStyle w:val="Hyperlink"/>
            <w:rFonts w:ascii="SegoeUI" w:hAnsi="SegoeUI"/>
            <w:sz w:val="22"/>
            <w:szCs w:val="22"/>
          </w:rPr>
          <w:delText>www.crazygames.com/game/super-onion-boy</w:delText>
        </w:r>
        <w:r w:rsidR="003C686C" w:rsidDel="003E6D52">
          <w:rPr>
            <w:rStyle w:val="Hyperlink"/>
            <w:rFonts w:ascii="SegoeUI" w:hAnsi="SegoeUI"/>
            <w:sz w:val="22"/>
            <w:szCs w:val="22"/>
          </w:rPr>
          <w:fldChar w:fldCharType="end"/>
        </w:r>
        <w:r w:rsidR="00074FF1" w:rsidRPr="00334040" w:rsidDel="003E6D52">
          <w:rPr>
            <w:rFonts w:ascii="SegoeUI" w:hAnsi="SegoeUI"/>
            <w:color w:val="23282D"/>
            <w:sz w:val="22"/>
            <w:szCs w:val="22"/>
          </w:rPr>
          <w:delText xml:space="preserve">)     </w:delText>
        </w:r>
      </w:del>
    </w:p>
    <w:p w14:paraId="6C9D2EF5" w14:textId="77777777" w:rsidR="00D4046D" w:rsidRPr="00D4046D" w:rsidRDefault="00345C7D" w:rsidP="00074FF1">
      <w:pPr>
        <w:pStyle w:val="NormalWeb"/>
        <w:numPr>
          <w:ilvl w:val="0"/>
          <w:numId w:val="7"/>
        </w:numPr>
        <w:rPr>
          <w:ins w:id="35" w:author="Ella" w:date="2021-03-29T20:34:00Z"/>
          <w:rPrChange w:id="36" w:author="Ella" w:date="2021-03-29T20:34:00Z">
            <w:rPr>
              <w:ins w:id="37" w:author="Ella" w:date="2021-03-29T20:34:00Z"/>
              <w:rFonts w:ascii="SegoeUI" w:hAnsi="SegoeUI"/>
              <w:color w:val="23282D"/>
              <w:sz w:val="22"/>
              <w:szCs w:val="22"/>
            </w:rPr>
          </w:rPrChange>
        </w:rPr>
      </w:pPr>
      <w:del w:id="38" w:author="Ella" w:date="2021-03-29T20:25:00Z">
        <w:r w:rsidDel="003E6D52">
          <w:rPr>
            <w:rFonts w:ascii="SegoeUI" w:hAnsi="SegoeUI"/>
            <w:color w:val="23282D"/>
            <w:sz w:val="22"/>
            <w:szCs w:val="22"/>
          </w:rPr>
          <w:delText>“</w:delText>
        </w:r>
        <w:r w:rsidR="0047294D" w:rsidRPr="00334040" w:rsidDel="003E6D52">
          <w:rPr>
            <w:rFonts w:ascii="SegoeUI" w:hAnsi="SegoeUI"/>
            <w:color w:val="23282D"/>
            <w:sz w:val="22"/>
            <w:szCs w:val="22"/>
          </w:rPr>
          <w:delText>Matchimals</w:delText>
        </w:r>
        <w:r w:rsidDel="003E6D52">
          <w:rPr>
            <w:rFonts w:ascii="SegoeUI" w:hAnsi="SegoeUI"/>
            <w:color w:val="23282D"/>
            <w:sz w:val="22"/>
            <w:szCs w:val="22"/>
          </w:rPr>
          <w:delText>”</w:delText>
        </w:r>
        <w:r w:rsidR="00074FF1" w:rsidRPr="00334040" w:rsidDel="003E6D52">
          <w:rPr>
            <w:rFonts w:ascii="SegoeUI" w:hAnsi="SegoeUI"/>
            <w:color w:val="23282D"/>
            <w:sz w:val="22"/>
            <w:szCs w:val="22"/>
          </w:rPr>
          <w:delText xml:space="preserve"> (</w:delText>
        </w:r>
        <w:r w:rsidR="00074FF1" w:rsidRPr="00334040" w:rsidDel="003E6D52">
          <w:rPr>
            <w:rFonts w:ascii="SegoeUI" w:hAnsi="SegoeUI"/>
            <w:i/>
            <w:iCs/>
            <w:color w:val="23282D"/>
            <w:sz w:val="22"/>
            <w:szCs w:val="22"/>
          </w:rPr>
          <w:delText>Link</w:delText>
        </w:r>
        <w:r w:rsidR="00074FF1" w:rsidRPr="00334040" w:rsidDel="003E6D52">
          <w:rPr>
            <w:rFonts w:ascii="SegoeUI" w:hAnsi="SegoeUI"/>
            <w:color w:val="23282D"/>
            <w:sz w:val="22"/>
            <w:szCs w:val="22"/>
          </w:rPr>
          <w:delText xml:space="preserve">: </w:delText>
        </w:r>
        <w:r w:rsidR="003C686C" w:rsidDel="003E6D52">
          <w:fldChar w:fldCharType="begin"/>
        </w:r>
        <w:r w:rsidR="003C686C" w:rsidDel="003E6D52">
          <w:delInstrText xml:space="preserve"> HYPERLINK "https://www.matchimals.fun/" </w:delInstrText>
        </w:r>
        <w:r w:rsidR="003C686C" w:rsidDel="003E6D52">
          <w:fldChar w:fldCharType="separate"/>
        </w:r>
        <w:r w:rsidR="00074FF1" w:rsidRPr="00334040" w:rsidDel="003E6D52">
          <w:rPr>
            <w:rStyle w:val="Hyperlink"/>
            <w:rFonts w:ascii="SegoeUI" w:hAnsi="SegoeUI"/>
            <w:sz w:val="22"/>
            <w:szCs w:val="22"/>
          </w:rPr>
          <w:delText>https://www.matchimals.fun/</w:delText>
        </w:r>
        <w:r w:rsidR="003C686C" w:rsidDel="003E6D52">
          <w:rPr>
            <w:rStyle w:val="Hyperlink"/>
            <w:rFonts w:ascii="SegoeUI" w:hAnsi="SegoeUI"/>
            <w:sz w:val="22"/>
            <w:szCs w:val="22"/>
          </w:rPr>
          <w:fldChar w:fldCharType="end"/>
        </w:r>
        <w:r w:rsidR="00074FF1" w:rsidRPr="00334040" w:rsidDel="003E6D52">
          <w:rPr>
            <w:rFonts w:ascii="SegoeUI" w:hAnsi="SegoeUI"/>
            <w:color w:val="23282D"/>
            <w:sz w:val="22"/>
            <w:szCs w:val="22"/>
          </w:rPr>
          <w:delText>)</w:delText>
        </w:r>
      </w:del>
    </w:p>
    <w:p w14:paraId="10B4C0B5" w14:textId="77777777" w:rsidR="00D4046D" w:rsidRPr="00D4046D" w:rsidRDefault="00D4046D" w:rsidP="00074FF1">
      <w:pPr>
        <w:pStyle w:val="NormalWeb"/>
        <w:numPr>
          <w:ilvl w:val="0"/>
          <w:numId w:val="7"/>
        </w:numPr>
        <w:rPr>
          <w:ins w:id="39" w:author="Ella" w:date="2021-03-29T20:34:00Z"/>
          <w:rPrChange w:id="40" w:author="Ella" w:date="2021-03-29T20:34:00Z">
            <w:rPr>
              <w:ins w:id="41" w:author="Ella" w:date="2021-03-29T20:34:00Z"/>
              <w:rFonts w:ascii="SegoeUI" w:hAnsi="SegoeUI"/>
              <w:color w:val="23282D"/>
              <w:sz w:val="22"/>
              <w:szCs w:val="22"/>
            </w:rPr>
          </w:rPrChange>
        </w:rPr>
      </w:pPr>
      <w:ins w:id="42" w:author="Ella" w:date="2021-03-29T20:34:00Z">
        <w:r>
          <w:rPr>
            <w:rFonts w:ascii="SegoeUI" w:hAnsi="SegoeUI"/>
            <w:color w:val="23282D"/>
            <w:sz w:val="22"/>
            <w:szCs w:val="22"/>
          </w:rPr>
          <w:t xml:space="preserve">Have students download a </w:t>
        </w:r>
        <w:proofErr w:type="spellStart"/>
        <w:r>
          <w:rPr>
            <w:rFonts w:ascii="SegoeUI" w:hAnsi="SegoeUI"/>
            <w:color w:val="23282D"/>
            <w:sz w:val="22"/>
            <w:szCs w:val="22"/>
          </w:rPr>
          <w:t>tileset</w:t>
        </w:r>
        <w:proofErr w:type="spellEnd"/>
        <w:r>
          <w:rPr>
            <w:rFonts w:ascii="SegoeUI" w:hAnsi="SegoeUI"/>
            <w:color w:val="23282D"/>
            <w:sz w:val="22"/>
            <w:szCs w:val="22"/>
          </w:rPr>
          <w:t xml:space="preserve"> from Kenny.nl</w:t>
        </w:r>
      </w:ins>
    </w:p>
    <w:p w14:paraId="0763875B" w14:textId="77777777" w:rsidR="00D4046D" w:rsidRDefault="00D4046D" w:rsidP="00D4046D">
      <w:pPr>
        <w:pStyle w:val="NormalWeb"/>
        <w:numPr>
          <w:ilvl w:val="0"/>
          <w:numId w:val="7"/>
        </w:numPr>
        <w:rPr>
          <w:ins w:id="43" w:author="Ella" w:date="2021-03-29T20:35:00Z"/>
        </w:rPr>
      </w:pPr>
      <w:ins w:id="44" w:author="Ella" w:date="2021-03-29T20:34:00Z">
        <w:r>
          <w:rPr>
            <w:rFonts w:ascii="SegoeUI" w:hAnsi="SegoeUI"/>
            <w:color w:val="23282D"/>
            <w:sz w:val="22"/>
            <w:szCs w:val="22"/>
          </w:rPr>
          <w:t xml:space="preserve">Have a set scene you want them to build </w:t>
        </w:r>
      </w:ins>
      <w:ins w:id="45" w:author="Ella" w:date="2021-03-29T20:35:00Z">
        <w:r>
          <w:rPr>
            <w:rFonts w:ascii="SegoeUI" w:hAnsi="SegoeUI"/>
            <w:color w:val="23282D"/>
            <w:sz w:val="22"/>
            <w:szCs w:val="22"/>
          </w:rPr>
          <w:t>–</w:t>
        </w:r>
      </w:ins>
      <w:ins w:id="46" w:author="Ella" w:date="2021-03-29T20:34:00Z">
        <w:r>
          <w:rPr>
            <w:rFonts w:ascii="SegoeUI" w:hAnsi="SegoeUI"/>
            <w:color w:val="23282D"/>
            <w:sz w:val="22"/>
            <w:szCs w:val="22"/>
          </w:rPr>
          <w:t xml:space="preserve"> basic </w:t>
        </w:r>
      </w:ins>
      <w:ins w:id="47" w:author="Ella" w:date="2021-03-29T20:35:00Z">
        <w:r>
          <w:rPr>
            <w:rFonts w:ascii="SegoeUI" w:hAnsi="SegoeUI"/>
            <w:color w:val="23282D"/>
            <w:sz w:val="22"/>
            <w:szCs w:val="22"/>
          </w:rPr>
          <w:t>square with walls and doors</w:t>
        </w:r>
      </w:ins>
    </w:p>
    <w:p w14:paraId="328306FA" w14:textId="0276A9DE" w:rsidR="00D4046D" w:rsidRDefault="00D4046D" w:rsidP="00D4046D">
      <w:pPr>
        <w:pStyle w:val="NormalWeb"/>
        <w:numPr>
          <w:ilvl w:val="0"/>
          <w:numId w:val="7"/>
        </w:numPr>
        <w:rPr>
          <w:ins w:id="48" w:author="Ella" w:date="2021-03-29T20:36:00Z"/>
        </w:rPr>
      </w:pPr>
      <w:ins w:id="49" w:author="Ella" w:date="2021-03-29T20:35:00Z">
        <w:r>
          <w:t xml:space="preserve">Show character moving through walls </w:t>
        </w:r>
      </w:ins>
      <w:ins w:id="50" w:author="Ella" w:date="2021-03-29T20:36:00Z">
        <w:r>
          <w:t>–</w:t>
        </w:r>
      </w:ins>
      <w:ins w:id="51" w:author="Ella" w:date="2021-03-29T20:35:00Z">
        <w:r>
          <w:t xml:space="preserve"> ask </w:t>
        </w:r>
      </w:ins>
      <w:ins w:id="52" w:author="Ella" w:date="2021-03-29T20:37:00Z">
        <w:r>
          <w:t>students</w:t>
        </w:r>
      </w:ins>
      <w:ins w:id="53" w:author="Ella" w:date="2021-03-29T20:36:00Z">
        <w:r>
          <w:t xml:space="preserve"> what they think needs to happen now</w:t>
        </w:r>
      </w:ins>
    </w:p>
    <w:p w14:paraId="31839B33" w14:textId="77777777" w:rsidR="00D4046D" w:rsidRDefault="00D4046D" w:rsidP="00D4046D">
      <w:pPr>
        <w:pStyle w:val="NormalWeb"/>
        <w:numPr>
          <w:ilvl w:val="0"/>
          <w:numId w:val="7"/>
        </w:numPr>
        <w:rPr>
          <w:ins w:id="54" w:author="Ella" w:date="2021-03-29T20:37:00Z"/>
        </w:rPr>
      </w:pPr>
      <w:ins w:id="55" w:author="Ella" w:date="2021-03-29T20:36:00Z">
        <w:r>
          <w:t>Show them how to add collisions</w:t>
        </w:r>
      </w:ins>
    </w:p>
    <w:p w14:paraId="4A24CFC8" w14:textId="77777777" w:rsidR="00D4046D" w:rsidRDefault="00D4046D" w:rsidP="00D4046D">
      <w:pPr>
        <w:pStyle w:val="NormalWeb"/>
        <w:numPr>
          <w:ilvl w:val="0"/>
          <w:numId w:val="7"/>
        </w:numPr>
        <w:rPr>
          <w:ins w:id="56" w:author="Ella" w:date="2021-03-29T20:38:00Z"/>
        </w:rPr>
      </w:pPr>
      <w:ins w:id="57" w:author="Ella" w:date="2021-03-29T20:37:00Z">
        <w:r>
          <w:t xml:space="preserve">Show the character now working within the bounds of the walls created </w:t>
        </w:r>
      </w:ins>
    </w:p>
    <w:p w14:paraId="7DD0969E" w14:textId="7153D76E" w:rsidR="0047294D" w:rsidRPr="00334040" w:rsidRDefault="00D4046D" w:rsidP="00D4046D">
      <w:pPr>
        <w:pStyle w:val="NormalWeb"/>
        <w:numPr>
          <w:ilvl w:val="0"/>
          <w:numId w:val="7"/>
        </w:numPr>
      </w:pPr>
      <w:ins w:id="58" w:author="Ella" w:date="2021-03-29T20:38:00Z">
        <w:r>
          <w:t xml:space="preserve">Introduce interactions with other objects briefly </w:t>
        </w:r>
      </w:ins>
      <w:del w:id="59" w:author="Ella" w:date="2021-03-29T20:38:00Z">
        <w:r w:rsidR="0047294D" w:rsidRPr="00D4046D" w:rsidDel="00D4046D">
          <w:rPr>
            <w:rFonts w:ascii="SegoeUI" w:hAnsi="SegoeUI"/>
            <w:color w:val="23282D"/>
            <w:sz w:val="22"/>
            <w:szCs w:val="22"/>
          </w:rPr>
          <w:br/>
        </w:r>
      </w:del>
    </w:p>
    <w:p w14:paraId="704F7B85" w14:textId="757402B5" w:rsidR="00D4046D" w:rsidRDefault="00D4046D" w:rsidP="0047294D">
      <w:pPr>
        <w:pStyle w:val="NormalWeb"/>
        <w:rPr>
          <w:ins w:id="60" w:author="Ella" w:date="2021-03-29T20:38:00Z"/>
          <w:rFonts w:ascii="SegoeUI" w:hAnsi="SegoeUI"/>
          <w:color w:val="23282D"/>
          <w:sz w:val="22"/>
          <w:szCs w:val="22"/>
        </w:rPr>
      </w:pPr>
      <w:ins w:id="61" w:author="Ella" w:date="2021-03-29T20:38:00Z">
        <w:r w:rsidRPr="00345C7D">
          <w:rPr>
            <w:rFonts w:ascii="SegoeUI" w:hAnsi="SegoeUI"/>
            <w:b/>
            <w:bCs/>
            <w:color w:val="23282D"/>
            <w:sz w:val="22"/>
            <w:szCs w:val="22"/>
            <w:highlight w:val="lightGray"/>
          </w:rPr>
          <w:t>ACTIVITY</w:t>
        </w:r>
        <w:r w:rsidRPr="00B71C75">
          <w:rPr>
            <w:rFonts w:ascii="SegoeUI" w:hAnsi="SegoeUI"/>
            <w:color w:val="23282D"/>
            <w:sz w:val="22"/>
            <w:szCs w:val="22"/>
          </w:rPr>
          <w:t xml:space="preserve">: </w:t>
        </w:r>
        <w:r>
          <w:rPr>
            <w:rFonts w:ascii="SegoeUI" w:hAnsi="SegoeUI"/>
            <w:color w:val="23282D"/>
            <w:sz w:val="22"/>
            <w:szCs w:val="22"/>
          </w:rPr>
          <w:t>solo and t</w:t>
        </w:r>
        <w:r w:rsidRPr="00B71C75">
          <w:rPr>
            <w:rFonts w:ascii="SegoeUI" w:hAnsi="SegoeUI"/>
            <w:color w:val="23282D"/>
            <w:sz w:val="22"/>
            <w:szCs w:val="22"/>
          </w:rPr>
          <w:t>hink-team-share</w:t>
        </w:r>
        <w:r w:rsidRPr="00345C7D">
          <w:rPr>
            <w:rFonts w:ascii="SegoeUI" w:hAnsi="SegoeUI"/>
            <w:color w:val="23282D"/>
            <w:sz w:val="22"/>
            <w:szCs w:val="22"/>
          </w:rPr>
          <w:t xml:space="preserve"> </w:t>
        </w:r>
        <w:r>
          <w:rPr>
            <w:rFonts w:ascii="SegoeUI" w:hAnsi="SegoeUI"/>
            <w:color w:val="23282D"/>
            <w:sz w:val="22"/>
            <w:szCs w:val="22"/>
          </w:rPr>
          <w:t xml:space="preserve">(approximately </w:t>
        </w:r>
        <w:r>
          <w:rPr>
            <w:rFonts w:ascii="SegoeUI" w:hAnsi="SegoeUI"/>
            <w:color w:val="23282D"/>
            <w:sz w:val="22"/>
            <w:szCs w:val="22"/>
          </w:rPr>
          <w:t>30</w:t>
        </w:r>
        <w:r>
          <w:rPr>
            <w:rFonts w:ascii="SegoeUI" w:hAnsi="SegoeUI"/>
            <w:color w:val="23282D"/>
            <w:sz w:val="22"/>
            <w:szCs w:val="22"/>
          </w:rPr>
          <w:t xml:space="preserve"> minutes)</w:t>
        </w:r>
      </w:ins>
    </w:p>
    <w:p w14:paraId="1A32CF26" w14:textId="46DBAB63" w:rsidR="00D4046D" w:rsidRDefault="00D4046D" w:rsidP="00D4046D">
      <w:pPr>
        <w:pStyle w:val="NormalWeb"/>
        <w:ind w:left="720"/>
        <w:rPr>
          <w:ins w:id="62" w:author="Ella" w:date="2021-03-29T20:38:00Z"/>
          <w:rFonts w:ascii="SegoeUI" w:hAnsi="SegoeUI"/>
          <w:b/>
          <w:bCs/>
          <w:color w:val="23282D"/>
          <w:sz w:val="22"/>
          <w:szCs w:val="22"/>
          <w:highlight w:val="yellow"/>
        </w:rPr>
        <w:pPrChange w:id="63" w:author="Ella" w:date="2021-03-29T20:38:00Z">
          <w:pPr>
            <w:pStyle w:val="NormalWeb"/>
          </w:pPr>
        </w:pPrChange>
      </w:pPr>
      <w:ins w:id="64" w:author="Ella" w:date="2021-03-29T20:38:00Z">
        <w:r>
          <w:rPr>
            <w:rFonts w:ascii="SegoeUI" w:hAnsi="SegoeUI"/>
            <w:color w:val="23282D"/>
            <w:sz w:val="22"/>
            <w:szCs w:val="22"/>
          </w:rPr>
          <w:t xml:space="preserve">Students work on creating their own scene </w:t>
        </w:r>
      </w:ins>
    </w:p>
    <w:p w14:paraId="360698B1" w14:textId="77777777" w:rsidR="00D4046D" w:rsidRPr="005D67F0" w:rsidRDefault="00D4046D" w:rsidP="00D4046D">
      <w:pPr>
        <w:pStyle w:val="NormalWeb"/>
        <w:rPr>
          <w:ins w:id="65" w:author="Ella" w:date="2021-03-29T20:39:00Z"/>
        </w:rPr>
      </w:pPr>
      <w:ins w:id="66" w:author="Ella" w:date="2021-03-29T20:39:00Z">
        <w:r w:rsidRPr="00334040">
          <w:rPr>
            <w:rFonts w:ascii="SegoeUI" w:hAnsi="SegoeUI"/>
            <w:color w:val="23282D"/>
            <w:sz w:val="22"/>
            <w:szCs w:val="22"/>
            <w:highlight w:val="magenta"/>
          </w:rPr>
          <w:t>15 MINUTE BREAK</w:t>
        </w:r>
      </w:ins>
    </w:p>
    <w:p w14:paraId="1E473D70" w14:textId="564F7672" w:rsidR="00D4046D" w:rsidRDefault="00D4046D" w:rsidP="00D4046D">
      <w:pPr>
        <w:pStyle w:val="NormalWeb"/>
        <w:rPr>
          <w:ins w:id="67" w:author="Ella" w:date="2021-03-29T20:40:00Z"/>
          <w:rFonts w:ascii="SegoeUI" w:hAnsi="SegoeUI"/>
          <w:color w:val="23282D"/>
          <w:sz w:val="22"/>
          <w:szCs w:val="22"/>
        </w:rPr>
      </w:pPr>
      <w:ins w:id="68" w:author="Ella" w:date="2021-03-29T20:39:00Z">
        <w:r w:rsidRPr="00334040">
          <w:rPr>
            <w:rFonts w:ascii="SegoeUI" w:hAnsi="SegoeUI"/>
            <w:b/>
            <w:bCs/>
            <w:color w:val="23282D"/>
            <w:sz w:val="22"/>
            <w:szCs w:val="22"/>
            <w:highlight w:val="yellow"/>
          </w:rPr>
          <w:t>INSTRUCTION</w:t>
        </w:r>
        <w:r w:rsidRPr="00345C7D">
          <w:rPr>
            <w:rFonts w:ascii="SegoeUI" w:hAnsi="SegoeUI"/>
            <w:color w:val="23282D"/>
            <w:sz w:val="22"/>
            <w:szCs w:val="22"/>
          </w:rPr>
          <w:t>:</w:t>
        </w:r>
        <w:r>
          <w:rPr>
            <w:rFonts w:ascii="SegoeUI" w:hAnsi="SegoeUI"/>
            <w:color w:val="23282D"/>
            <w:sz w:val="22"/>
            <w:szCs w:val="22"/>
          </w:rPr>
          <w:t xml:space="preserve"> Instructors introduce the game “</w:t>
        </w:r>
      </w:ins>
      <w:ins w:id="69" w:author="Ella" w:date="2021-03-29T20:40:00Z">
        <w:r>
          <w:rPr>
            <w:rFonts w:ascii="SegoeUI" w:hAnsi="SegoeUI"/>
            <w:color w:val="23282D"/>
            <w:sz w:val="22"/>
            <w:szCs w:val="22"/>
          </w:rPr>
          <w:t>SOMEGAME HERE</w:t>
        </w:r>
      </w:ins>
      <w:ins w:id="70" w:author="Ella" w:date="2021-03-29T20:39:00Z">
        <w:r>
          <w:rPr>
            <w:rFonts w:ascii="SegoeUI" w:hAnsi="SegoeUI"/>
            <w:color w:val="23282D"/>
            <w:sz w:val="22"/>
            <w:szCs w:val="22"/>
          </w:rPr>
          <w:t>”</w:t>
        </w:r>
      </w:ins>
      <w:ins w:id="71" w:author="Ella" w:date="2021-03-29T20:40:00Z">
        <w:r>
          <w:rPr>
            <w:rFonts w:ascii="SegoeUI" w:hAnsi="SegoeUI"/>
            <w:color w:val="23282D"/>
            <w:sz w:val="22"/>
            <w:szCs w:val="22"/>
          </w:rPr>
          <w:t xml:space="preserve"> (approx. 15 min)</w:t>
        </w:r>
      </w:ins>
    </w:p>
    <w:p w14:paraId="417FE754" w14:textId="6DECA3DB" w:rsidR="00D4046D" w:rsidRDefault="00D4046D" w:rsidP="00D4046D">
      <w:pPr>
        <w:pStyle w:val="NormalWeb"/>
        <w:rPr>
          <w:ins w:id="72" w:author="Ella" w:date="2021-03-29T20:40:00Z"/>
          <w:rFonts w:ascii="SegoeUI" w:hAnsi="SegoeUI"/>
          <w:color w:val="23282D"/>
          <w:sz w:val="22"/>
          <w:szCs w:val="22"/>
        </w:rPr>
      </w:pPr>
      <w:ins w:id="73" w:author="Ella" w:date="2021-03-29T20:40:00Z">
        <w:r w:rsidRPr="00334040">
          <w:rPr>
            <w:rFonts w:ascii="SegoeUI" w:hAnsi="SegoeUI"/>
            <w:b/>
            <w:bCs/>
            <w:color w:val="23282D"/>
            <w:sz w:val="22"/>
            <w:szCs w:val="22"/>
            <w:highlight w:val="lightGray"/>
          </w:rPr>
          <w:t>ACTIVITY</w:t>
        </w:r>
        <w:r w:rsidRPr="00345C7D">
          <w:rPr>
            <w:rFonts w:ascii="SegoeUI" w:hAnsi="SegoeUI"/>
            <w:color w:val="23282D"/>
            <w:sz w:val="22"/>
            <w:szCs w:val="22"/>
          </w:rPr>
          <w:t xml:space="preserve">: </w:t>
        </w:r>
        <w:r>
          <w:rPr>
            <w:rFonts w:ascii="SegoeUI" w:hAnsi="SegoeUI"/>
            <w:color w:val="23282D"/>
            <w:sz w:val="22"/>
            <w:szCs w:val="22"/>
          </w:rPr>
          <w:t>full camp activity (approximately 30 minutes)</w:t>
        </w:r>
      </w:ins>
    </w:p>
    <w:p w14:paraId="2A570C6F" w14:textId="01D9217A" w:rsidR="00D4046D" w:rsidRDefault="00D4046D" w:rsidP="00D4046D">
      <w:pPr>
        <w:pStyle w:val="NormalWeb"/>
        <w:rPr>
          <w:ins w:id="74" w:author="Ella" w:date="2021-03-29T20:39:00Z"/>
          <w:rFonts w:ascii="SegoeUI" w:hAnsi="SegoeUI"/>
          <w:b/>
          <w:bCs/>
          <w:color w:val="23282D"/>
          <w:sz w:val="22"/>
          <w:szCs w:val="22"/>
          <w:highlight w:val="yellow"/>
        </w:rPr>
      </w:pPr>
      <w:ins w:id="75" w:author="Ella" w:date="2021-03-29T20:40:00Z">
        <w:r>
          <w:rPr>
            <w:rFonts w:ascii="SegoeUI" w:hAnsi="SegoeUI"/>
            <w:color w:val="23282D"/>
            <w:sz w:val="22"/>
            <w:szCs w:val="22"/>
          </w:rPr>
          <w:tab/>
          <w:t>Play “GAME”.</w:t>
        </w:r>
      </w:ins>
    </w:p>
    <w:p w14:paraId="6EBD1953" w14:textId="77777777" w:rsidR="00D4046D" w:rsidRDefault="00D4046D" w:rsidP="0047294D">
      <w:pPr>
        <w:pStyle w:val="NormalWeb"/>
        <w:rPr>
          <w:ins w:id="76" w:author="Ella" w:date="2021-03-29T20:40:00Z"/>
          <w:rFonts w:ascii="SegoeUI" w:hAnsi="SegoeUI"/>
          <w:b/>
          <w:bCs/>
          <w:color w:val="23282D"/>
          <w:sz w:val="22"/>
          <w:szCs w:val="22"/>
          <w:highlight w:val="yellow"/>
        </w:rPr>
      </w:pPr>
    </w:p>
    <w:p w14:paraId="6C4AB5CD" w14:textId="77777777" w:rsidR="00D4046D" w:rsidRDefault="00D4046D" w:rsidP="0047294D">
      <w:pPr>
        <w:pStyle w:val="NormalWeb"/>
        <w:rPr>
          <w:ins w:id="77" w:author="Ella" w:date="2021-03-29T20:40:00Z"/>
          <w:rFonts w:ascii="SegoeUI" w:hAnsi="SegoeUI"/>
          <w:b/>
          <w:bCs/>
          <w:color w:val="23282D"/>
          <w:sz w:val="22"/>
          <w:szCs w:val="22"/>
          <w:highlight w:val="yellow"/>
        </w:rPr>
      </w:pPr>
    </w:p>
    <w:p w14:paraId="462F2289" w14:textId="678173F7" w:rsidR="0047294D" w:rsidRPr="00334040" w:rsidRDefault="00BF1F00" w:rsidP="0047294D">
      <w:pPr>
        <w:pStyle w:val="NormalWeb"/>
      </w:pPr>
      <w:bookmarkStart w:id="78" w:name="_GoBack"/>
      <w:bookmarkEnd w:id="78"/>
      <w:r w:rsidRPr="00345C7D">
        <w:rPr>
          <w:rFonts w:ascii="SegoeUI" w:hAnsi="SegoeUI"/>
          <w:b/>
          <w:bCs/>
          <w:color w:val="23282D"/>
          <w:sz w:val="22"/>
          <w:szCs w:val="22"/>
          <w:highlight w:val="yellow"/>
        </w:rPr>
        <w:t>INSTRUCTION</w:t>
      </w:r>
      <w:r w:rsidR="00287F1D" w:rsidRPr="00345C7D">
        <w:rPr>
          <w:rFonts w:ascii="SegoeUI" w:hAnsi="SegoeUI"/>
          <w:color w:val="23282D"/>
          <w:sz w:val="22"/>
          <w:szCs w:val="22"/>
        </w:rPr>
        <w:t xml:space="preserve">: </w:t>
      </w:r>
      <w:r w:rsidR="0047294D" w:rsidRPr="00345C7D">
        <w:rPr>
          <w:rFonts w:ascii="SegoeUI" w:hAnsi="SegoeUI"/>
          <w:color w:val="23282D"/>
          <w:sz w:val="22"/>
          <w:szCs w:val="22"/>
        </w:rPr>
        <w:t>Types of games</w:t>
      </w:r>
      <w:r w:rsidR="0047294D" w:rsidRPr="00334040">
        <w:rPr>
          <w:rFonts w:ascii="SegoeUI" w:hAnsi="SegoeUI"/>
          <w:color w:val="23282D"/>
          <w:sz w:val="22"/>
          <w:szCs w:val="22"/>
        </w:rPr>
        <w:t xml:space="preserve"> (</w:t>
      </w:r>
      <w:r w:rsidR="00C5724D">
        <w:rPr>
          <w:rFonts w:ascii="SegoeUI" w:hAnsi="SegoeUI"/>
          <w:color w:val="23282D"/>
          <w:sz w:val="22"/>
          <w:szCs w:val="22"/>
        </w:rPr>
        <w:t xml:space="preserve">approximately </w:t>
      </w:r>
      <w:r w:rsidR="0047294D" w:rsidRPr="00334040">
        <w:rPr>
          <w:rFonts w:ascii="SegoeUI" w:hAnsi="SegoeUI"/>
          <w:color w:val="23282D"/>
          <w:sz w:val="22"/>
          <w:szCs w:val="22"/>
        </w:rPr>
        <w:t>18 min</w:t>
      </w:r>
      <w:r w:rsidR="00C5724D">
        <w:rPr>
          <w:rFonts w:ascii="SegoeUI" w:hAnsi="SegoeUI"/>
          <w:color w:val="23282D"/>
          <w:sz w:val="22"/>
          <w:szCs w:val="22"/>
        </w:rPr>
        <w:t>utes</w:t>
      </w:r>
      <w:r w:rsidR="0047294D" w:rsidRPr="00334040">
        <w:rPr>
          <w:rFonts w:ascii="SegoeUI" w:hAnsi="SegoeUI"/>
          <w:color w:val="23282D"/>
          <w:sz w:val="22"/>
          <w:szCs w:val="22"/>
        </w:rPr>
        <w:t xml:space="preserve">) </w:t>
      </w:r>
    </w:p>
    <w:p w14:paraId="4BE2A412" w14:textId="5BD1C8B9" w:rsidR="00074FF1" w:rsidRPr="00334040" w:rsidRDefault="0047294D" w:rsidP="00074FF1">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Solitaire: </w:t>
      </w:r>
      <w:r w:rsidR="005D67F0">
        <w:rPr>
          <w:rFonts w:ascii="SegoeUI" w:hAnsi="SegoeUI"/>
          <w:color w:val="23282D"/>
          <w:sz w:val="22"/>
          <w:szCs w:val="22"/>
        </w:rPr>
        <w:t>“</w:t>
      </w:r>
      <w:r w:rsidRPr="00334040">
        <w:rPr>
          <w:rFonts w:ascii="SegoeUI" w:hAnsi="SegoeUI"/>
          <w:color w:val="23282D"/>
          <w:sz w:val="22"/>
          <w:szCs w:val="22"/>
        </w:rPr>
        <w:t>Minesweeper</w:t>
      </w:r>
      <w:r w:rsidR="005D67F0">
        <w:rPr>
          <w:rFonts w:ascii="SegoeUI" w:hAnsi="SegoeUI"/>
          <w:color w:val="23282D"/>
          <w:sz w:val="22"/>
          <w:szCs w:val="22"/>
        </w:rPr>
        <w:t>”</w:t>
      </w:r>
    </w:p>
    <w:p w14:paraId="1F6D5156" w14:textId="5097192F"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Head to head: </w:t>
      </w:r>
      <w:r w:rsidR="005D67F0">
        <w:rPr>
          <w:rFonts w:ascii="SegoeUI" w:hAnsi="SegoeUI"/>
          <w:color w:val="23282D"/>
          <w:sz w:val="22"/>
          <w:szCs w:val="22"/>
        </w:rPr>
        <w:t>“</w:t>
      </w:r>
      <w:r w:rsidRPr="00334040">
        <w:rPr>
          <w:rFonts w:ascii="SegoeUI" w:hAnsi="SegoeUI"/>
          <w:color w:val="23282D"/>
          <w:sz w:val="22"/>
          <w:szCs w:val="22"/>
        </w:rPr>
        <w:t>Tic</w:t>
      </w:r>
      <w:r w:rsidR="005D67F0">
        <w:rPr>
          <w:rFonts w:ascii="SegoeUI" w:hAnsi="SegoeUI"/>
          <w:color w:val="23282D"/>
          <w:sz w:val="22"/>
          <w:szCs w:val="22"/>
        </w:rPr>
        <w:t>-</w:t>
      </w:r>
      <w:r w:rsidRPr="00334040">
        <w:rPr>
          <w:rFonts w:ascii="SegoeUI" w:hAnsi="SegoeUI"/>
          <w:color w:val="23282D"/>
          <w:sz w:val="22"/>
          <w:szCs w:val="22"/>
        </w:rPr>
        <w:t>Tac</w:t>
      </w:r>
      <w:r w:rsidR="005D67F0">
        <w:rPr>
          <w:rFonts w:ascii="SegoeUI" w:hAnsi="SegoeUI"/>
          <w:color w:val="23282D"/>
          <w:sz w:val="22"/>
          <w:szCs w:val="22"/>
        </w:rPr>
        <w:t>-</w:t>
      </w:r>
      <w:r w:rsidRPr="00334040">
        <w:rPr>
          <w:rFonts w:ascii="SegoeUI" w:hAnsi="SegoeUI"/>
          <w:color w:val="23282D"/>
          <w:sz w:val="22"/>
          <w:szCs w:val="22"/>
        </w:rPr>
        <w:t>Toe</w:t>
      </w:r>
      <w:r w:rsidR="005D67F0">
        <w:rPr>
          <w:rFonts w:ascii="SegoeUI" w:hAnsi="SegoeUI"/>
          <w:color w:val="23282D"/>
          <w:sz w:val="22"/>
          <w:szCs w:val="22"/>
        </w:rPr>
        <w:t>”</w:t>
      </w:r>
      <w:r w:rsidRPr="00334040">
        <w:rPr>
          <w:rFonts w:ascii="SegoeUI" w:hAnsi="SegoeUI"/>
          <w:color w:val="23282D"/>
          <w:sz w:val="22"/>
          <w:szCs w:val="22"/>
        </w:rPr>
        <w:t xml:space="preserve">, </w:t>
      </w:r>
      <w:r w:rsidR="005D67F0">
        <w:rPr>
          <w:rFonts w:ascii="SegoeUI" w:hAnsi="SegoeUI"/>
          <w:color w:val="23282D"/>
          <w:sz w:val="22"/>
          <w:szCs w:val="22"/>
        </w:rPr>
        <w:t>“</w:t>
      </w:r>
      <w:proofErr w:type="spellStart"/>
      <w:r w:rsidRPr="00334040">
        <w:rPr>
          <w:rFonts w:ascii="SegoeUI" w:hAnsi="SegoeUI"/>
          <w:color w:val="23282D"/>
          <w:sz w:val="22"/>
          <w:szCs w:val="22"/>
        </w:rPr>
        <w:t>Matchimals</w:t>
      </w:r>
      <w:proofErr w:type="spellEnd"/>
      <w:r w:rsidR="005D67F0">
        <w:rPr>
          <w:rFonts w:ascii="SegoeUI" w:hAnsi="SegoeUI"/>
          <w:color w:val="23282D"/>
          <w:sz w:val="22"/>
          <w:szCs w:val="22"/>
        </w:rPr>
        <w:t>”</w:t>
      </w:r>
    </w:p>
    <w:p w14:paraId="48BDE9F2" w14:textId="543C0755"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lastRenderedPageBreak/>
        <w:t xml:space="preserve">Player vs. System: </w:t>
      </w:r>
      <w:r w:rsidR="005D67F0">
        <w:rPr>
          <w:rFonts w:ascii="SegoeUI" w:hAnsi="SegoeUI"/>
          <w:color w:val="23282D"/>
          <w:sz w:val="22"/>
          <w:szCs w:val="22"/>
        </w:rPr>
        <w:t>“</w:t>
      </w:r>
      <w:r w:rsidRPr="00334040">
        <w:rPr>
          <w:rFonts w:ascii="SegoeUI" w:hAnsi="SegoeUI"/>
          <w:color w:val="23282D"/>
          <w:sz w:val="22"/>
          <w:szCs w:val="22"/>
        </w:rPr>
        <w:t>World of Warcraft</w:t>
      </w:r>
      <w:r w:rsidR="005D67F0">
        <w:rPr>
          <w:rFonts w:ascii="SegoeUI" w:hAnsi="SegoeUI"/>
          <w:color w:val="23282D"/>
          <w:sz w:val="22"/>
          <w:szCs w:val="22"/>
        </w:rPr>
        <w:t>”</w:t>
      </w:r>
    </w:p>
    <w:p w14:paraId="1FBD6940" w14:textId="220000E0"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One against Many: </w:t>
      </w:r>
      <w:r w:rsidR="005D67F0">
        <w:rPr>
          <w:rFonts w:ascii="SegoeUI" w:hAnsi="SegoeUI"/>
          <w:color w:val="23282D"/>
          <w:sz w:val="22"/>
          <w:szCs w:val="22"/>
        </w:rPr>
        <w:t>“</w:t>
      </w:r>
      <w:r w:rsidRPr="00334040">
        <w:rPr>
          <w:rFonts w:ascii="SegoeUI" w:hAnsi="SegoeUI"/>
          <w:color w:val="23282D"/>
          <w:sz w:val="22"/>
          <w:szCs w:val="22"/>
        </w:rPr>
        <w:t>Clue</w:t>
      </w:r>
      <w:r w:rsidR="005D67F0">
        <w:rPr>
          <w:rFonts w:ascii="SegoeUI" w:hAnsi="SegoeUI"/>
          <w:color w:val="23282D"/>
          <w:sz w:val="22"/>
          <w:szCs w:val="22"/>
        </w:rPr>
        <w:t>”</w:t>
      </w:r>
    </w:p>
    <w:p w14:paraId="2D1282E5" w14:textId="53249D86" w:rsidR="00074FF1"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Free for all: </w:t>
      </w:r>
      <w:r w:rsidR="005D67F0">
        <w:rPr>
          <w:rFonts w:ascii="SegoeUI" w:hAnsi="SegoeUI"/>
          <w:color w:val="23282D"/>
          <w:sz w:val="22"/>
          <w:szCs w:val="22"/>
        </w:rPr>
        <w:t>“</w:t>
      </w:r>
      <w:r w:rsidRPr="00334040">
        <w:rPr>
          <w:rFonts w:ascii="SegoeUI" w:hAnsi="SegoeUI"/>
          <w:color w:val="23282D"/>
          <w:sz w:val="22"/>
          <w:szCs w:val="22"/>
        </w:rPr>
        <w:t>Monopoly</w:t>
      </w:r>
      <w:r w:rsidR="005D67F0">
        <w:rPr>
          <w:rFonts w:ascii="SegoeUI" w:hAnsi="SegoeUI"/>
          <w:color w:val="23282D"/>
          <w:sz w:val="22"/>
          <w:szCs w:val="22"/>
        </w:rPr>
        <w:t>”</w:t>
      </w:r>
    </w:p>
    <w:p w14:paraId="194CB46B" w14:textId="13901D84" w:rsidR="0047294D" w:rsidRPr="00334040" w:rsidRDefault="0047294D" w:rsidP="0047294D">
      <w:pPr>
        <w:pStyle w:val="NormalWeb"/>
        <w:numPr>
          <w:ilvl w:val="0"/>
          <w:numId w:val="8"/>
        </w:numPr>
        <w:rPr>
          <w:rFonts w:ascii="SegoeUI" w:hAnsi="SegoeUI"/>
          <w:color w:val="23282D"/>
          <w:sz w:val="22"/>
          <w:szCs w:val="22"/>
        </w:rPr>
      </w:pPr>
      <w:r w:rsidRPr="00334040">
        <w:rPr>
          <w:rFonts w:ascii="SegoeUI" w:hAnsi="SegoeUI"/>
          <w:color w:val="23282D"/>
          <w:sz w:val="22"/>
          <w:szCs w:val="22"/>
        </w:rPr>
        <w:t xml:space="preserve">Team competition: </w:t>
      </w:r>
      <w:r w:rsidR="005D67F0">
        <w:rPr>
          <w:rFonts w:ascii="SegoeUI" w:hAnsi="SegoeUI"/>
          <w:color w:val="23282D"/>
          <w:sz w:val="22"/>
          <w:szCs w:val="22"/>
        </w:rPr>
        <w:t>“</w:t>
      </w:r>
      <w:r w:rsidRPr="00334040">
        <w:rPr>
          <w:rFonts w:ascii="SegoeUI" w:hAnsi="SegoeUI"/>
          <w:color w:val="23282D"/>
          <w:sz w:val="22"/>
          <w:szCs w:val="22"/>
        </w:rPr>
        <w:t>Dodgeball</w:t>
      </w:r>
      <w:r w:rsidR="005D67F0">
        <w:rPr>
          <w:rFonts w:ascii="SegoeUI" w:hAnsi="SegoeUI"/>
          <w:color w:val="23282D"/>
          <w:sz w:val="22"/>
          <w:szCs w:val="22"/>
        </w:rPr>
        <w:t>”</w:t>
      </w:r>
      <w:r w:rsidRPr="00334040">
        <w:rPr>
          <w:rFonts w:ascii="SegoeUI" w:hAnsi="SegoeUI"/>
          <w:color w:val="23282D"/>
          <w:sz w:val="22"/>
          <w:szCs w:val="22"/>
        </w:rPr>
        <w:t xml:space="preserve"> </w:t>
      </w:r>
    </w:p>
    <w:p w14:paraId="7C9AF02E" w14:textId="32051E09" w:rsidR="00B71C75" w:rsidRDefault="00BF1F00" w:rsidP="0047294D">
      <w:pPr>
        <w:pStyle w:val="NormalWeb"/>
        <w:rPr>
          <w:rFonts w:ascii="SegoeUI" w:hAnsi="SegoeUI"/>
          <w:color w:val="23282D"/>
          <w:sz w:val="22"/>
          <w:szCs w:val="22"/>
        </w:rPr>
      </w:pPr>
      <w:r w:rsidRPr="00345C7D">
        <w:rPr>
          <w:rFonts w:ascii="SegoeUI" w:hAnsi="SegoeUI"/>
          <w:b/>
          <w:bCs/>
          <w:color w:val="23282D"/>
          <w:sz w:val="22"/>
          <w:szCs w:val="22"/>
          <w:highlight w:val="lightGray"/>
        </w:rPr>
        <w:t>ACTIVITY</w:t>
      </w:r>
      <w:r w:rsidR="0047294D" w:rsidRPr="00B71C75">
        <w:rPr>
          <w:rFonts w:ascii="SegoeUI" w:hAnsi="SegoeUI"/>
          <w:color w:val="23282D"/>
          <w:sz w:val="22"/>
          <w:szCs w:val="22"/>
        </w:rPr>
        <w:t xml:space="preserve">: </w:t>
      </w:r>
      <w:r w:rsidR="00B71C75">
        <w:rPr>
          <w:rFonts w:ascii="SegoeUI" w:hAnsi="SegoeUI"/>
          <w:color w:val="23282D"/>
          <w:sz w:val="22"/>
          <w:szCs w:val="22"/>
        </w:rPr>
        <w:t xml:space="preserve">solo and </w:t>
      </w:r>
      <w:r w:rsidR="00C5724D">
        <w:rPr>
          <w:rFonts w:ascii="SegoeUI" w:hAnsi="SegoeUI"/>
          <w:color w:val="23282D"/>
          <w:sz w:val="22"/>
          <w:szCs w:val="22"/>
        </w:rPr>
        <w:t>t</w:t>
      </w:r>
      <w:r w:rsidR="00B71C75" w:rsidRPr="00B71C75">
        <w:rPr>
          <w:rFonts w:ascii="SegoeUI" w:hAnsi="SegoeUI"/>
          <w:color w:val="23282D"/>
          <w:sz w:val="22"/>
          <w:szCs w:val="22"/>
        </w:rPr>
        <w:t>hink-team-share</w:t>
      </w:r>
      <w:r w:rsidR="00345C7D" w:rsidRPr="00345C7D">
        <w:rPr>
          <w:rFonts w:ascii="SegoeUI" w:hAnsi="SegoeUI"/>
          <w:color w:val="23282D"/>
          <w:sz w:val="22"/>
          <w:szCs w:val="22"/>
        </w:rPr>
        <w:t xml:space="preserve"> </w:t>
      </w:r>
      <w:r w:rsidR="00C5724D">
        <w:rPr>
          <w:rFonts w:ascii="SegoeUI" w:hAnsi="SegoeUI"/>
          <w:color w:val="23282D"/>
          <w:sz w:val="22"/>
          <w:szCs w:val="22"/>
        </w:rPr>
        <w:t>(</w:t>
      </w:r>
      <w:r w:rsidR="00345C7D">
        <w:rPr>
          <w:rFonts w:ascii="SegoeUI" w:hAnsi="SegoeUI"/>
          <w:color w:val="23282D"/>
          <w:sz w:val="22"/>
          <w:szCs w:val="22"/>
        </w:rPr>
        <w:t>approximately 15 minutes</w:t>
      </w:r>
      <w:r w:rsidR="00C5724D">
        <w:rPr>
          <w:rFonts w:ascii="SegoeUI" w:hAnsi="SegoeUI"/>
          <w:color w:val="23282D"/>
          <w:sz w:val="22"/>
          <w:szCs w:val="22"/>
        </w:rPr>
        <w:t>)</w:t>
      </w:r>
    </w:p>
    <w:p w14:paraId="189FEA14" w14:textId="4F232930" w:rsidR="00074FF1" w:rsidRPr="00334040" w:rsidRDefault="0047294D" w:rsidP="0047294D">
      <w:pPr>
        <w:pStyle w:val="NormalWeb"/>
        <w:rPr>
          <w:rFonts w:ascii="SegoeUI" w:hAnsi="SegoeUI"/>
          <w:color w:val="23282D"/>
          <w:sz w:val="22"/>
          <w:szCs w:val="22"/>
        </w:rPr>
      </w:pPr>
      <w:r w:rsidRPr="00B71C75">
        <w:rPr>
          <w:rFonts w:ascii="SegoeUI" w:hAnsi="SegoeUI"/>
          <w:color w:val="23282D"/>
          <w:sz w:val="22"/>
          <w:szCs w:val="22"/>
        </w:rPr>
        <w:t xml:space="preserve">Classify two games </w:t>
      </w:r>
      <w:r w:rsidR="005D67F0">
        <w:rPr>
          <w:rFonts w:ascii="SegoeUI" w:hAnsi="SegoeUI"/>
          <w:color w:val="23282D"/>
          <w:sz w:val="22"/>
          <w:szCs w:val="22"/>
        </w:rPr>
        <w:t>as a pair</w:t>
      </w:r>
    </w:p>
    <w:p w14:paraId="049250DC" w14:textId="540AA776" w:rsidR="0047294D" w:rsidRPr="00334040" w:rsidRDefault="00074FF1" w:rsidP="00074FF1">
      <w:pPr>
        <w:pStyle w:val="NormalWeb"/>
        <w:numPr>
          <w:ilvl w:val="0"/>
          <w:numId w:val="9"/>
        </w:numPr>
      </w:pPr>
      <w:r w:rsidRPr="00334040">
        <w:rPr>
          <w:rFonts w:ascii="SegoeUI" w:hAnsi="SegoeUI"/>
          <w:color w:val="23282D"/>
          <w:sz w:val="22"/>
          <w:szCs w:val="22"/>
        </w:rPr>
        <w:t xml:space="preserve">(1) </w:t>
      </w:r>
      <w:r w:rsidR="0047294D" w:rsidRPr="00334040">
        <w:rPr>
          <w:rFonts w:ascii="SegoeUI" w:hAnsi="SegoeUI"/>
          <w:color w:val="23282D"/>
          <w:sz w:val="22"/>
          <w:szCs w:val="22"/>
        </w:rPr>
        <w:t xml:space="preserve">Write down your answers and keep it to yourself (1 min) </w:t>
      </w:r>
    </w:p>
    <w:p w14:paraId="73649267" w14:textId="49002B17" w:rsidR="00074FF1" w:rsidRPr="00D4678D" w:rsidRDefault="00074FF1" w:rsidP="00074FF1">
      <w:pPr>
        <w:pStyle w:val="NormalWeb"/>
        <w:numPr>
          <w:ilvl w:val="1"/>
          <w:numId w:val="9"/>
        </w:numPr>
      </w:pPr>
      <w:r w:rsidRPr="00334040">
        <w:rPr>
          <w:rFonts w:ascii="SegoeUI" w:hAnsi="SegoeUI"/>
          <w:color w:val="23282D"/>
          <w:sz w:val="22"/>
          <w:szCs w:val="22"/>
        </w:rPr>
        <w:t xml:space="preserve">What kind of game is </w:t>
      </w:r>
      <w:r w:rsidR="005D67F0">
        <w:rPr>
          <w:rFonts w:ascii="SegoeUI" w:hAnsi="SegoeUI"/>
          <w:color w:val="23282D"/>
          <w:sz w:val="22"/>
          <w:szCs w:val="22"/>
        </w:rPr>
        <w:t>“</w:t>
      </w:r>
      <w:r w:rsidRPr="00334040">
        <w:rPr>
          <w:rFonts w:ascii="SegoeUI" w:hAnsi="SegoeUI"/>
          <w:color w:val="23282D"/>
          <w:sz w:val="22"/>
          <w:szCs w:val="22"/>
        </w:rPr>
        <w:t>Space Invaders</w:t>
      </w:r>
      <w:r w:rsidR="005D67F0">
        <w:rPr>
          <w:rFonts w:ascii="SegoeUI" w:hAnsi="SegoeUI"/>
          <w:color w:val="23282D"/>
          <w:sz w:val="22"/>
          <w:szCs w:val="22"/>
        </w:rPr>
        <w:t>”</w:t>
      </w:r>
      <w:r w:rsidRPr="00334040">
        <w:rPr>
          <w:rFonts w:ascii="SegoeUI" w:hAnsi="SegoeUI"/>
          <w:color w:val="23282D"/>
          <w:sz w:val="22"/>
          <w:szCs w:val="22"/>
        </w:rPr>
        <w:t>? (5 min)</w:t>
      </w:r>
    </w:p>
    <w:p w14:paraId="2681F071" w14:textId="0D6603C8" w:rsidR="00D4678D" w:rsidRPr="00334040" w:rsidRDefault="00D4678D" w:rsidP="00D4678D">
      <w:pPr>
        <w:pStyle w:val="NormalWeb"/>
        <w:numPr>
          <w:ilvl w:val="2"/>
          <w:numId w:val="9"/>
        </w:numPr>
      </w:pPr>
      <w:r w:rsidRPr="00D4678D">
        <w:rPr>
          <w:rFonts w:ascii="SegoeUI" w:hAnsi="SegoeUI"/>
          <w:i/>
          <w:iCs/>
          <w:color w:val="23282D"/>
          <w:sz w:val="22"/>
          <w:szCs w:val="22"/>
        </w:rPr>
        <w:t>Link</w:t>
      </w:r>
      <w:r>
        <w:t xml:space="preserve">: </w:t>
      </w:r>
      <w:hyperlink r:id="rId6" w:history="1">
        <w:r w:rsidRPr="00C4742D">
          <w:rPr>
            <w:rStyle w:val="Hyperlink"/>
            <w:rFonts w:ascii="SegoeUI" w:hAnsi="SegoeUI"/>
            <w:sz w:val="22"/>
            <w:szCs w:val="22"/>
          </w:rPr>
          <w:t>https://www.youtube.com/watch?v=MU4psw3ccUI</w:t>
        </w:r>
      </w:hyperlink>
      <w:r>
        <w:t xml:space="preserve"> (00:30-1:00)</w:t>
      </w:r>
    </w:p>
    <w:p w14:paraId="745162D7" w14:textId="19125B9A" w:rsidR="00074FF1" w:rsidRPr="00334040" w:rsidRDefault="00074FF1" w:rsidP="00074FF1">
      <w:pPr>
        <w:pStyle w:val="NormalWeb"/>
        <w:numPr>
          <w:ilvl w:val="1"/>
          <w:numId w:val="9"/>
        </w:numPr>
      </w:pPr>
      <w:r w:rsidRPr="00334040">
        <w:rPr>
          <w:rFonts w:ascii="SegoeUI" w:hAnsi="SegoeUI"/>
          <w:color w:val="23282D"/>
          <w:sz w:val="22"/>
          <w:szCs w:val="22"/>
        </w:rPr>
        <w:t xml:space="preserve">What kind of game is </w:t>
      </w:r>
      <w:r w:rsidR="005D67F0">
        <w:rPr>
          <w:rFonts w:ascii="SegoeUI" w:hAnsi="SegoeUI"/>
          <w:color w:val="23282D"/>
          <w:sz w:val="22"/>
          <w:szCs w:val="22"/>
        </w:rPr>
        <w:t>“Pac-Man”</w:t>
      </w:r>
      <w:r w:rsidRPr="00334040">
        <w:rPr>
          <w:rFonts w:ascii="SegoeUI" w:hAnsi="SegoeUI"/>
          <w:color w:val="23282D"/>
          <w:sz w:val="22"/>
          <w:szCs w:val="22"/>
        </w:rPr>
        <w:t>?</w:t>
      </w:r>
    </w:p>
    <w:p w14:paraId="23C16BB3" w14:textId="48961206" w:rsidR="00074FF1" w:rsidRPr="00334040" w:rsidRDefault="00074FF1" w:rsidP="00074FF1">
      <w:pPr>
        <w:pStyle w:val="NormalWeb"/>
        <w:numPr>
          <w:ilvl w:val="0"/>
          <w:numId w:val="9"/>
        </w:numPr>
      </w:pPr>
      <w:r w:rsidRPr="00334040">
        <w:rPr>
          <w:rFonts w:ascii="SegoeUI" w:hAnsi="SegoeUI"/>
          <w:color w:val="23282D"/>
          <w:sz w:val="22"/>
          <w:szCs w:val="22"/>
        </w:rPr>
        <w:t xml:space="preserve">(2) </w:t>
      </w:r>
      <w:r w:rsidR="009F1AAA">
        <w:rPr>
          <w:rFonts w:ascii="SegoeUI" w:hAnsi="SegoeUI"/>
          <w:color w:val="23282D"/>
          <w:sz w:val="22"/>
          <w:szCs w:val="22"/>
        </w:rPr>
        <w:t>Campers go into breakout rooms.</w:t>
      </w:r>
      <w:r w:rsidRPr="00334040">
        <w:rPr>
          <w:rFonts w:ascii="SegoeUI" w:hAnsi="SegoeUI"/>
          <w:color w:val="23282D"/>
          <w:sz w:val="22"/>
          <w:szCs w:val="22"/>
        </w:rPr>
        <w:t xml:space="preserve"> Tell them to introduce themselves to one another by name and city where you live. Person with the name that earlier in the alphabet goes first. Says what they think the answer is. Second person goes. Discuss if you disagree. Come to agreement on what you believe the right answer is. </w:t>
      </w:r>
    </w:p>
    <w:p w14:paraId="68B1F21A" w14:textId="77777777" w:rsidR="00074FF1" w:rsidRPr="00334040" w:rsidRDefault="00074FF1" w:rsidP="00074FF1">
      <w:pPr>
        <w:pStyle w:val="NormalWeb"/>
        <w:numPr>
          <w:ilvl w:val="0"/>
          <w:numId w:val="9"/>
        </w:numPr>
      </w:pPr>
      <w:r w:rsidRPr="00334040">
        <w:rPr>
          <w:rFonts w:ascii="SegoeUI" w:hAnsi="SegoeUI"/>
          <w:color w:val="23282D"/>
          <w:sz w:val="22"/>
          <w:szCs w:val="22"/>
        </w:rPr>
        <w:t xml:space="preserve">(3) </w:t>
      </w:r>
      <w:r w:rsidR="0047294D" w:rsidRPr="00334040">
        <w:rPr>
          <w:rFonts w:ascii="SegoeUI" w:hAnsi="SegoeUI"/>
          <w:color w:val="23282D"/>
          <w:sz w:val="22"/>
          <w:szCs w:val="22"/>
        </w:rPr>
        <w:t>Come back out of the breakout room when you’re done (show them how to get out of a breakout room). After 5 min, if you’re not out, we will bring you back automatically.</w:t>
      </w:r>
    </w:p>
    <w:p w14:paraId="5CCB3F79" w14:textId="77777777" w:rsidR="00BF1F00" w:rsidRPr="00334040" w:rsidRDefault="00074FF1" w:rsidP="00BF1F00">
      <w:pPr>
        <w:pStyle w:val="NormalWeb"/>
        <w:numPr>
          <w:ilvl w:val="0"/>
          <w:numId w:val="9"/>
        </w:numPr>
      </w:pPr>
      <w:r w:rsidRPr="00334040">
        <w:rPr>
          <w:rFonts w:ascii="SegoeUI" w:hAnsi="SegoeUI"/>
          <w:color w:val="23282D"/>
          <w:sz w:val="22"/>
          <w:szCs w:val="22"/>
        </w:rPr>
        <w:t xml:space="preserve">(4) </w:t>
      </w:r>
      <w:r w:rsidR="0047294D" w:rsidRPr="00334040">
        <w:rPr>
          <w:rFonts w:ascii="SegoeUI" w:hAnsi="SegoeUI"/>
          <w:color w:val="23282D"/>
          <w:sz w:val="22"/>
          <w:szCs w:val="22"/>
        </w:rPr>
        <w:t xml:space="preserve">We will pick on one team to share their answers. </w:t>
      </w:r>
    </w:p>
    <w:p w14:paraId="7133CB07" w14:textId="4265BA49" w:rsidR="00BF1F00" w:rsidRPr="005D67F0" w:rsidRDefault="00BF1F00" w:rsidP="00074FF1">
      <w:pPr>
        <w:pStyle w:val="NormalWeb"/>
      </w:pPr>
      <w:r w:rsidRPr="00334040">
        <w:rPr>
          <w:rFonts w:ascii="SegoeUI" w:hAnsi="SegoeUI"/>
          <w:color w:val="23282D"/>
          <w:sz w:val="22"/>
          <w:szCs w:val="22"/>
          <w:highlight w:val="magenta"/>
        </w:rPr>
        <w:t>15 MINUTE BREAK</w:t>
      </w:r>
    </w:p>
    <w:p w14:paraId="319659D5" w14:textId="746D1571" w:rsidR="00B71C75" w:rsidRPr="00B71C75" w:rsidRDefault="00BF1F00" w:rsidP="00074FF1">
      <w:pPr>
        <w:pStyle w:val="NormalWeb"/>
        <w:rPr>
          <w:rFonts w:ascii="SegoeUI" w:hAnsi="SegoeUI"/>
          <w:b/>
          <w:bCs/>
          <w:color w:val="23282D"/>
          <w:sz w:val="22"/>
          <w:szCs w:val="22"/>
          <w:highlight w:val="lightGray"/>
        </w:rPr>
      </w:pPr>
      <w:r w:rsidRPr="00334040">
        <w:rPr>
          <w:rFonts w:ascii="SegoeUI" w:hAnsi="SegoeUI"/>
          <w:b/>
          <w:bCs/>
          <w:color w:val="23282D"/>
          <w:sz w:val="22"/>
          <w:szCs w:val="22"/>
          <w:highlight w:val="lightGray"/>
        </w:rPr>
        <w:t>ACTIVITY</w:t>
      </w:r>
      <w:r w:rsidR="00B71C75" w:rsidRPr="00B71C75">
        <w:rPr>
          <w:rFonts w:ascii="SegoeUI" w:hAnsi="SegoeUI"/>
          <w:b/>
          <w:bCs/>
          <w:color w:val="23282D"/>
          <w:sz w:val="22"/>
          <w:szCs w:val="22"/>
        </w:rPr>
        <w:t>:</w:t>
      </w:r>
      <w:r w:rsidR="00B71C75" w:rsidRPr="00B71C75">
        <w:rPr>
          <w:rFonts w:ascii="SegoeUI" w:hAnsi="SegoeUI"/>
          <w:color w:val="23282D"/>
          <w:sz w:val="22"/>
          <w:szCs w:val="22"/>
        </w:rPr>
        <w:t xml:space="preserve"> </w:t>
      </w:r>
      <w:r w:rsidR="00B71C75" w:rsidRPr="00C5724D">
        <w:rPr>
          <w:rFonts w:ascii="SegoeUI" w:hAnsi="SegoeUI"/>
          <w:color w:val="23282D"/>
          <w:sz w:val="22"/>
          <w:szCs w:val="22"/>
        </w:rPr>
        <w:t>Think-Team-Share</w:t>
      </w:r>
      <w:r w:rsidR="00B71C75" w:rsidRPr="00B71C75">
        <w:rPr>
          <w:rFonts w:ascii="SegoeUI" w:hAnsi="SegoeUI"/>
          <w:color w:val="23282D"/>
          <w:sz w:val="22"/>
          <w:szCs w:val="22"/>
        </w:rPr>
        <w:t xml:space="preserve"> </w:t>
      </w:r>
      <w:r w:rsidR="00C5724D">
        <w:rPr>
          <w:rFonts w:ascii="SegoeUI" w:hAnsi="SegoeUI"/>
          <w:color w:val="23282D"/>
          <w:sz w:val="22"/>
          <w:szCs w:val="22"/>
        </w:rPr>
        <w:t>(</w:t>
      </w:r>
      <w:r w:rsidR="00B71C75">
        <w:rPr>
          <w:rFonts w:ascii="SegoeUI" w:hAnsi="SegoeUI"/>
          <w:color w:val="23282D"/>
          <w:sz w:val="22"/>
          <w:szCs w:val="22"/>
        </w:rPr>
        <w:t>a</w:t>
      </w:r>
      <w:r w:rsidR="00B71C75" w:rsidRPr="00B71C75">
        <w:rPr>
          <w:rFonts w:ascii="SegoeUI" w:hAnsi="SegoeUI"/>
          <w:color w:val="23282D"/>
          <w:sz w:val="22"/>
          <w:szCs w:val="22"/>
        </w:rPr>
        <w:t xml:space="preserve">pproximately </w:t>
      </w:r>
      <w:r w:rsidR="00B71C75">
        <w:rPr>
          <w:rFonts w:ascii="SegoeUI" w:hAnsi="SegoeUI"/>
          <w:color w:val="23282D"/>
          <w:sz w:val="22"/>
          <w:szCs w:val="22"/>
        </w:rPr>
        <w:t>20</w:t>
      </w:r>
      <w:r w:rsidR="00B71C75" w:rsidRPr="00B71C75">
        <w:rPr>
          <w:rFonts w:ascii="SegoeUI" w:hAnsi="SegoeUI"/>
          <w:color w:val="23282D"/>
          <w:sz w:val="22"/>
          <w:szCs w:val="22"/>
        </w:rPr>
        <w:t xml:space="preserve"> minutes</w:t>
      </w:r>
      <w:r w:rsidR="00C5724D">
        <w:rPr>
          <w:rFonts w:ascii="SegoeUI" w:hAnsi="SegoeUI"/>
          <w:color w:val="23282D"/>
          <w:sz w:val="22"/>
          <w:szCs w:val="22"/>
        </w:rPr>
        <w:t>)</w:t>
      </w:r>
      <w:r w:rsidR="0047294D" w:rsidRPr="00B71C75">
        <w:rPr>
          <w:rFonts w:ascii="SegoeUI" w:hAnsi="SegoeUI"/>
          <w:b/>
          <w:bCs/>
          <w:color w:val="23282D"/>
          <w:sz w:val="22"/>
          <w:szCs w:val="22"/>
        </w:rPr>
        <w:t xml:space="preserve"> </w:t>
      </w:r>
    </w:p>
    <w:p w14:paraId="1D06EB86" w14:textId="7EAD673A" w:rsidR="0047294D" w:rsidRPr="00334040" w:rsidRDefault="0047294D" w:rsidP="00074FF1">
      <w:pPr>
        <w:pStyle w:val="NormalWeb"/>
      </w:pPr>
      <w:r w:rsidRPr="00B71C75">
        <w:rPr>
          <w:rFonts w:ascii="SegoeUI" w:hAnsi="SegoeUI"/>
          <w:color w:val="23282D"/>
          <w:sz w:val="22"/>
          <w:szCs w:val="22"/>
        </w:rPr>
        <w:t>List computer games you have played. We’ll classify</w:t>
      </w:r>
      <w:r w:rsidR="00287F1D" w:rsidRPr="00B71C75">
        <w:rPr>
          <w:rFonts w:ascii="SegoeUI" w:hAnsi="SegoeUI"/>
          <w:color w:val="23282D"/>
          <w:sz w:val="22"/>
          <w:szCs w:val="22"/>
        </w:rPr>
        <w:t xml:space="preserve"> them</w:t>
      </w:r>
      <w:r w:rsidRPr="00B71C75">
        <w:rPr>
          <w:rFonts w:ascii="SegoeUI" w:hAnsi="SegoeUI"/>
          <w:color w:val="23282D"/>
          <w:sz w:val="22"/>
          <w:szCs w:val="22"/>
        </w:rPr>
        <w:t xml:space="preserve"> together. </w:t>
      </w:r>
    </w:p>
    <w:p w14:paraId="775FA88D" w14:textId="37A9D705" w:rsidR="00074FF1" w:rsidRPr="00334040" w:rsidRDefault="00074FF1" w:rsidP="00074FF1">
      <w:pPr>
        <w:pStyle w:val="NormalWeb"/>
        <w:numPr>
          <w:ilvl w:val="0"/>
          <w:numId w:val="10"/>
        </w:numPr>
      </w:pPr>
      <w:r w:rsidRPr="00334040">
        <w:rPr>
          <w:rFonts w:ascii="SegoeUI" w:hAnsi="SegoeUI"/>
          <w:color w:val="23282D"/>
          <w:sz w:val="22"/>
          <w:szCs w:val="22"/>
        </w:rPr>
        <w:t>(1) Individually, w</w:t>
      </w:r>
      <w:r w:rsidR="0047294D" w:rsidRPr="00334040">
        <w:rPr>
          <w:rFonts w:ascii="SegoeUI" w:hAnsi="SegoeUI"/>
          <w:color w:val="23282D"/>
          <w:sz w:val="22"/>
          <w:szCs w:val="22"/>
        </w:rPr>
        <w:t xml:space="preserve">rite down a list of four games that you have played. </w:t>
      </w:r>
    </w:p>
    <w:p w14:paraId="76F93EF5" w14:textId="77777777" w:rsidR="00074FF1" w:rsidRPr="00334040" w:rsidRDefault="00074FF1" w:rsidP="0047294D">
      <w:pPr>
        <w:pStyle w:val="NormalWeb"/>
        <w:numPr>
          <w:ilvl w:val="0"/>
          <w:numId w:val="10"/>
        </w:numPr>
      </w:pPr>
      <w:r w:rsidRPr="00334040">
        <w:rPr>
          <w:rFonts w:ascii="SegoeUI" w:hAnsi="SegoeUI"/>
          <w:color w:val="23282D"/>
          <w:sz w:val="22"/>
          <w:szCs w:val="22"/>
        </w:rPr>
        <w:t>(2) S</w:t>
      </w:r>
      <w:r w:rsidR="0047294D" w:rsidRPr="00334040">
        <w:rPr>
          <w:rFonts w:ascii="SegoeUI" w:hAnsi="SegoeUI"/>
          <w:color w:val="23282D"/>
          <w:sz w:val="22"/>
          <w:szCs w:val="22"/>
        </w:rPr>
        <w:t xml:space="preserve">end </w:t>
      </w:r>
      <w:r w:rsidRPr="00334040">
        <w:rPr>
          <w:rFonts w:ascii="SegoeUI" w:hAnsi="SegoeUI"/>
          <w:color w:val="23282D"/>
          <w:sz w:val="22"/>
          <w:szCs w:val="22"/>
        </w:rPr>
        <w:t>campers</w:t>
      </w:r>
      <w:r w:rsidR="0047294D" w:rsidRPr="00334040">
        <w:rPr>
          <w:rFonts w:ascii="SegoeUI" w:hAnsi="SegoeUI"/>
          <w:color w:val="23282D"/>
          <w:sz w:val="22"/>
          <w:szCs w:val="22"/>
        </w:rPr>
        <w:t xml:space="preserve"> to breakout rooms. </w:t>
      </w:r>
    </w:p>
    <w:p w14:paraId="6F12259F" w14:textId="77777777" w:rsidR="00BF1F00" w:rsidRPr="00334040" w:rsidRDefault="0047294D" w:rsidP="0047294D">
      <w:pPr>
        <w:pStyle w:val="NormalWeb"/>
        <w:numPr>
          <w:ilvl w:val="1"/>
          <w:numId w:val="10"/>
        </w:numPr>
      </w:pPr>
      <w:r w:rsidRPr="00334040">
        <w:rPr>
          <w:rFonts w:ascii="SegoeUI" w:hAnsi="SegoeUI"/>
          <w:color w:val="23282D"/>
          <w:sz w:val="22"/>
          <w:szCs w:val="22"/>
        </w:rPr>
        <w:t xml:space="preserve">Explain each game’s synopsis. One partner goes through their list at a time, alternating back and forth after each individual game. </w:t>
      </w:r>
    </w:p>
    <w:p w14:paraId="60BA1790" w14:textId="77777777" w:rsidR="00BF1F00" w:rsidRPr="00334040" w:rsidRDefault="0047294D" w:rsidP="0047294D">
      <w:pPr>
        <w:pStyle w:val="NormalWeb"/>
        <w:numPr>
          <w:ilvl w:val="1"/>
          <w:numId w:val="10"/>
        </w:numPr>
      </w:pPr>
      <w:r w:rsidRPr="00334040">
        <w:rPr>
          <w:rFonts w:ascii="SegoeUI" w:hAnsi="SegoeUI"/>
          <w:color w:val="23282D"/>
          <w:sz w:val="22"/>
          <w:szCs w:val="22"/>
        </w:rPr>
        <w:t xml:space="preserve">Partner classifies the games. If you disagree, what else could you add to your description of the game to have gotten your partner to understand the game type? </w:t>
      </w:r>
    </w:p>
    <w:p w14:paraId="2D3CCAE0" w14:textId="20EA4505" w:rsidR="00BF1F00" w:rsidRPr="00334040" w:rsidRDefault="00BF1F00" w:rsidP="0047294D">
      <w:pPr>
        <w:pStyle w:val="NormalWeb"/>
        <w:numPr>
          <w:ilvl w:val="1"/>
          <w:numId w:val="10"/>
        </w:numPr>
      </w:pPr>
      <w:r w:rsidRPr="00334040">
        <w:rPr>
          <w:rFonts w:ascii="SegoeUI" w:hAnsi="SegoeUI"/>
          <w:color w:val="23282D"/>
          <w:sz w:val="22"/>
          <w:szCs w:val="22"/>
        </w:rPr>
        <w:t>Campers c</w:t>
      </w:r>
      <w:r w:rsidR="0047294D" w:rsidRPr="00334040">
        <w:rPr>
          <w:rFonts w:ascii="SegoeUI" w:hAnsi="SegoeUI"/>
          <w:color w:val="23282D"/>
          <w:sz w:val="22"/>
          <w:szCs w:val="22"/>
        </w:rPr>
        <w:t xml:space="preserve">ome back </w:t>
      </w:r>
      <w:r w:rsidRPr="00334040">
        <w:rPr>
          <w:rFonts w:ascii="SegoeUI" w:hAnsi="SegoeUI"/>
          <w:color w:val="23282D"/>
          <w:sz w:val="22"/>
          <w:szCs w:val="22"/>
        </w:rPr>
        <w:t>to main room</w:t>
      </w:r>
      <w:r w:rsidR="0047294D" w:rsidRPr="00334040">
        <w:rPr>
          <w:rFonts w:ascii="SegoeUI" w:hAnsi="SegoeUI"/>
          <w:color w:val="23282D"/>
          <w:sz w:val="22"/>
          <w:szCs w:val="22"/>
        </w:rPr>
        <w:t xml:space="preserve"> when finished (or </w:t>
      </w:r>
      <w:r w:rsidRPr="00334040">
        <w:rPr>
          <w:rFonts w:ascii="SegoeUI" w:hAnsi="SegoeUI"/>
          <w:color w:val="23282D"/>
          <w:sz w:val="22"/>
          <w:szCs w:val="22"/>
        </w:rPr>
        <w:t xml:space="preserve">when </w:t>
      </w:r>
      <w:r w:rsidR="0047294D" w:rsidRPr="00334040">
        <w:rPr>
          <w:rFonts w:ascii="SegoeUI" w:hAnsi="SegoeUI"/>
          <w:color w:val="23282D"/>
          <w:sz w:val="22"/>
          <w:szCs w:val="22"/>
        </w:rPr>
        <w:t>called back at specific given time).</w:t>
      </w:r>
    </w:p>
    <w:p w14:paraId="6AB625A4" w14:textId="4B361D57" w:rsidR="00287F1D" w:rsidRPr="00334040" w:rsidRDefault="00BF1F00" w:rsidP="0047294D">
      <w:pPr>
        <w:pStyle w:val="NormalWeb"/>
        <w:numPr>
          <w:ilvl w:val="0"/>
          <w:numId w:val="10"/>
        </w:numPr>
      </w:pPr>
      <w:r w:rsidRPr="00334040">
        <w:rPr>
          <w:rFonts w:ascii="SegoeUI" w:hAnsi="SegoeUI"/>
          <w:color w:val="23282D"/>
          <w:sz w:val="22"/>
          <w:szCs w:val="22"/>
        </w:rPr>
        <w:t xml:space="preserve">(3) </w:t>
      </w:r>
      <w:r w:rsidR="0047294D" w:rsidRPr="00334040">
        <w:rPr>
          <w:rFonts w:ascii="SegoeUI" w:hAnsi="SegoeUI"/>
          <w:color w:val="23282D"/>
          <w:sz w:val="22"/>
          <w:szCs w:val="22"/>
        </w:rPr>
        <w:t xml:space="preserve">Each partner takes the first game from their partner’s list and shares the name, a summary of the game, and classifies it. We go in order of the </w:t>
      </w:r>
      <w:r w:rsidRPr="00334040">
        <w:rPr>
          <w:rFonts w:ascii="SegoeUI" w:hAnsi="SegoeUI"/>
          <w:color w:val="23282D"/>
          <w:sz w:val="22"/>
          <w:szCs w:val="22"/>
        </w:rPr>
        <w:t>student’s first</w:t>
      </w:r>
      <w:r w:rsidR="0047294D" w:rsidRPr="00334040">
        <w:rPr>
          <w:rFonts w:ascii="SegoeUI" w:hAnsi="SegoeUI"/>
          <w:color w:val="23282D"/>
          <w:sz w:val="22"/>
          <w:szCs w:val="22"/>
        </w:rPr>
        <w:t xml:space="preserve"> name. </w:t>
      </w:r>
      <w:r w:rsidR="0047294D" w:rsidRPr="00334040">
        <w:rPr>
          <w:rFonts w:ascii="SegoeUI" w:hAnsi="SegoeUI"/>
          <w:color w:val="23282D"/>
          <w:sz w:val="22"/>
          <w:szCs w:val="22"/>
        </w:rPr>
        <w:br/>
      </w:r>
    </w:p>
    <w:p w14:paraId="503B0698" w14:textId="4E3414A7" w:rsidR="0047294D" w:rsidRPr="00334040" w:rsidRDefault="00BF1F00" w:rsidP="0047294D">
      <w:pPr>
        <w:pStyle w:val="NormalWeb"/>
        <w:rPr>
          <w:rFonts w:ascii="SymbolMT" w:hAnsi="SymbolMT"/>
          <w:color w:val="23282D"/>
          <w:sz w:val="20"/>
          <w:szCs w:val="20"/>
        </w:rPr>
      </w:pPr>
      <w:r w:rsidRPr="00B71C75">
        <w:rPr>
          <w:rFonts w:ascii="SegoeUI" w:hAnsi="SegoeUI"/>
          <w:b/>
          <w:bCs/>
          <w:color w:val="23282D"/>
          <w:sz w:val="22"/>
          <w:szCs w:val="22"/>
          <w:highlight w:val="yellow"/>
        </w:rPr>
        <w:t>INSTRUCTION</w:t>
      </w:r>
      <w:r w:rsidR="00287F1D" w:rsidRPr="00B71C75">
        <w:rPr>
          <w:rFonts w:ascii="SegoeUI" w:hAnsi="SegoeUI"/>
          <w:color w:val="23282D"/>
          <w:sz w:val="22"/>
          <w:szCs w:val="22"/>
        </w:rPr>
        <w:t xml:space="preserve">: </w:t>
      </w:r>
      <w:r w:rsidR="0047294D" w:rsidRPr="00B71C75">
        <w:rPr>
          <w:rFonts w:ascii="SegoeUI" w:hAnsi="SegoeUI"/>
          <w:color w:val="23282D"/>
          <w:sz w:val="22"/>
          <w:szCs w:val="22"/>
        </w:rPr>
        <w:t>Game Elements</w:t>
      </w:r>
      <w:r w:rsidR="0047294D" w:rsidRPr="00334040">
        <w:rPr>
          <w:rFonts w:ascii="SegoeUI" w:hAnsi="SegoeUI"/>
          <w:color w:val="23282D"/>
          <w:sz w:val="22"/>
          <w:szCs w:val="22"/>
        </w:rPr>
        <w:t xml:space="preserve"> </w:t>
      </w:r>
      <w:r w:rsidR="00C5724D">
        <w:rPr>
          <w:rFonts w:ascii="SegoeUI" w:hAnsi="SegoeUI"/>
          <w:color w:val="23282D"/>
          <w:sz w:val="22"/>
          <w:szCs w:val="22"/>
        </w:rPr>
        <w:t>(approximately 11 minutes)</w:t>
      </w:r>
    </w:p>
    <w:p w14:paraId="7B7135FF" w14:textId="202BDED1" w:rsidR="00BF1F00" w:rsidRPr="00334040" w:rsidRDefault="0047294D" w:rsidP="0047294D">
      <w:pPr>
        <w:pStyle w:val="NormalWeb"/>
        <w:rPr>
          <w:rFonts w:ascii="Wingdings" w:hAnsi="Wingdings"/>
          <w:color w:val="23282D"/>
          <w:sz w:val="20"/>
          <w:szCs w:val="20"/>
        </w:rPr>
      </w:pPr>
      <w:r w:rsidRPr="00334040">
        <w:rPr>
          <w:rFonts w:ascii="SegoeUI" w:hAnsi="SegoeUI"/>
          <w:color w:val="23282D"/>
          <w:sz w:val="22"/>
          <w:szCs w:val="22"/>
        </w:rPr>
        <w:t>Goals: (</w:t>
      </w:r>
      <w:r w:rsidRPr="00D4678D">
        <w:rPr>
          <w:rFonts w:ascii="SegoeUI" w:hAnsi="SegoeUI"/>
          <w:color w:val="000000" w:themeColor="text1"/>
          <w:sz w:val="22"/>
          <w:szCs w:val="22"/>
        </w:rPr>
        <w:t>show screenshots of each</w:t>
      </w:r>
      <w:r w:rsidRPr="00334040">
        <w:rPr>
          <w:rFonts w:ascii="SegoeUI" w:hAnsi="SegoeUI"/>
          <w:color w:val="23282D"/>
          <w:sz w:val="22"/>
          <w:szCs w:val="22"/>
        </w:rPr>
        <w:t>) (</w:t>
      </w:r>
      <w:r w:rsidR="00C5724D">
        <w:rPr>
          <w:rFonts w:ascii="SegoeUI" w:hAnsi="SegoeUI"/>
          <w:color w:val="23282D"/>
          <w:sz w:val="22"/>
          <w:szCs w:val="22"/>
        </w:rPr>
        <w:t>6</w:t>
      </w:r>
      <w:r w:rsidRPr="00334040">
        <w:rPr>
          <w:rFonts w:ascii="SegoeUI" w:hAnsi="SegoeUI"/>
          <w:color w:val="23282D"/>
          <w:sz w:val="22"/>
          <w:szCs w:val="22"/>
        </w:rPr>
        <w:t xml:space="preserve"> min) </w:t>
      </w:r>
      <w:r w:rsidRPr="00334040">
        <w:rPr>
          <w:rFonts w:ascii="Wingdings" w:hAnsi="Wingdings"/>
          <w:color w:val="23282D"/>
          <w:sz w:val="20"/>
          <w:szCs w:val="20"/>
        </w:rPr>
        <w:t></w:t>
      </w:r>
    </w:p>
    <w:p w14:paraId="540C7698" w14:textId="0978E81B"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lastRenderedPageBreak/>
        <w:t xml:space="preserve">Capture/destroy: </w:t>
      </w:r>
      <w:r w:rsidR="005D67F0">
        <w:rPr>
          <w:rFonts w:ascii="SegoeUI" w:hAnsi="SegoeUI"/>
          <w:color w:val="23282D"/>
          <w:sz w:val="22"/>
          <w:szCs w:val="22"/>
        </w:rPr>
        <w:t>“</w:t>
      </w:r>
      <w:r w:rsidRPr="00334040">
        <w:rPr>
          <w:rFonts w:ascii="SegoeUI" w:hAnsi="SegoeUI"/>
          <w:color w:val="23282D"/>
          <w:sz w:val="22"/>
          <w:szCs w:val="22"/>
        </w:rPr>
        <w:t>Chess</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 xml:space="preserve">: </w:t>
      </w:r>
      <w:hyperlink r:id="rId7" w:history="1">
        <w:r w:rsidR="00D4678D" w:rsidRPr="00C4742D">
          <w:rPr>
            <w:rStyle w:val="Hyperlink"/>
            <w:rFonts w:ascii="SegoeUI" w:hAnsi="SegoeUI"/>
            <w:sz w:val="22"/>
            <w:szCs w:val="22"/>
          </w:rPr>
          <w:t>https://betacssjs.chesscomfiles.com/bundles/web/images/offline-play/standardboard.png</w:t>
        </w:r>
      </w:hyperlink>
      <w:r w:rsidR="00D4678D">
        <w:rPr>
          <w:rFonts w:ascii="SegoeUI" w:hAnsi="SegoeUI"/>
          <w:color w:val="23282D"/>
          <w:sz w:val="22"/>
          <w:szCs w:val="22"/>
        </w:rPr>
        <w:t>)</w:t>
      </w:r>
    </w:p>
    <w:p w14:paraId="4C4B50B1" w14:textId="28450BAD"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Territorial control: </w:t>
      </w:r>
      <w:r w:rsidR="005D67F0">
        <w:rPr>
          <w:rFonts w:ascii="SegoeUI" w:hAnsi="SegoeUI"/>
          <w:color w:val="23282D"/>
          <w:sz w:val="22"/>
          <w:szCs w:val="22"/>
        </w:rPr>
        <w:t>“</w:t>
      </w:r>
      <w:r w:rsidRPr="00334040">
        <w:rPr>
          <w:rFonts w:ascii="SegoeUI" w:hAnsi="SegoeUI"/>
          <w:color w:val="23282D"/>
          <w:sz w:val="22"/>
          <w:szCs w:val="22"/>
        </w:rPr>
        <w:t>Risk</w:t>
      </w:r>
      <w:r w:rsidR="005D67F0">
        <w:rPr>
          <w:rFonts w:ascii="SegoeUI" w:hAnsi="SegoeUI"/>
          <w:color w:val="23282D"/>
          <w:sz w:val="22"/>
          <w:szCs w:val="22"/>
        </w:rPr>
        <w:t>”</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8" w:history="1">
        <w:r w:rsidR="00D4678D" w:rsidRPr="00C4742D">
          <w:rPr>
            <w:rStyle w:val="Hyperlink"/>
            <w:rFonts w:ascii="SegoeUI" w:hAnsi="SegoeUI"/>
            <w:sz w:val="22"/>
            <w:szCs w:val="22"/>
          </w:rPr>
          <w:t>https://upload.wikimedia.org/wikipedia/commons/8/8c/Amsterdam_-_Risk_players_-_1136_%28cropped%29.jpg</w:t>
        </w:r>
      </w:hyperlink>
      <w:r w:rsidR="00D4678D">
        <w:rPr>
          <w:rFonts w:ascii="SegoeUI" w:hAnsi="SegoeUI"/>
          <w:color w:val="23282D"/>
          <w:sz w:val="22"/>
          <w:szCs w:val="22"/>
        </w:rPr>
        <w:t>)</w:t>
      </w:r>
    </w:p>
    <w:p w14:paraId="56C70D8C" w14:textId="159E5A43"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Collect: </w:t>
      </w:r>
      <w:r w:rsidR="005D67F0">
        <w:rPr>
          <w:rFonts w:ascii="SegoeUI" w:hAnsi="SegoeUI"/>
          <w:color w:val="23282D"/>
          <w:sz w:val="22"/>
          <w:szCs w:val="22"/>
        </w:rPr>
        <w:t>“Pac-Man”</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9" w:history="1">
        <w:r w:rsidR="00D4678D" w:rsidRPr="00C4742D">
          <w:rPr>
            <w:rStyle w:val="Hyperlink"/>
            <w:rFonts w:ascii="SegoeUI" w:hAnsi="SegoeUI"/>
            <w:sz w:val="22"/>
            <w:szCs w:val="22"/>
          </w:rPr>
          <w:t>https://miro.medium.com/max/2496/1*hCdywjP_Sg1zTyc_BbbpSg.png</w:t>
        </w:r>
      </w:hyperlink>
      <w:r w:rsidR="00D4678D">
        <w:rPr>
          <w:rFonts w:ascii="SegoeUI" w:hAnsi="SegoeUI"/>
          <w:color w:val="23282D"/>
          <w:sz w:val="22"/>
          <w:szCs w:val="22"/>
        </w:rPr>
        <w:t xml:space="preserve">) </w:t>
      </w:r>
    </w:p>
    <w:p w14:paraId="69BB81B4" w14:textId="055ED457"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Solve: </w:t>
      </w:r>
      <w:r w:rsidR="005D67F0">
        <w:rPr>
          <w:rFonts w:ascii="SegoeUI" w:hAnsi="SegoeUI"/>
          <w:color w:val="23282D"/>
          <w:sz w:val="22"/>
          <w:szCs w:val="22"/>
        </w:rPr>
        <w:t>“</w:t>
      </w:r>
      <w:r w:rsidRPr="00334040">
        <w:rPr>
          <w:rFonts w:ascii="SegoeUI" w:hAnsi="SegoeUI"/>
          <w:color w:val="23282D"/>
          <w:sz w:val="22"/>
          <w:szCs w:val="22"/>
        </w:rPr>
        <w:t>Clue</w:t>
      </w:r>
      <w:r w:rsidR="005D67F0">
        <w:rPr>
          <w:rFonts w:ascii="SegoeUI" w:hAnsi="SegoeUI"/>
          <w:color w:val="23282D"/>
          <w:sz w:val="22"/>
          <w:szCs w:val="22"/>
        </w:rPr>
        <w:t>”</w:t>
      </w:r>
      <w:r w:rsidR="008E7142" w:rsidRPr="00334040">
        <w:rPr>
          <w:rFonts w:ascii="SegoeUI" w:hAnsi="SegoeUI"/>
          <w:color w:val="23282D"/>
          <w:sz w:val="22"/>
          <w:szCs w:val="22"/>
        </w:rPr>
        <w:t xml:space="preserve"> (</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0" w:history="1">
        <w:r w:rsidR="00D4678D" w:rsidRPr="00C4742D">
          <w:rPr>
            <w:rStyle w:val="Hyperlink"/>
            <w:rFonts w:ascii="SegoeUI" w:hAnsi="SegoeUI"/>
            <w:sz w:val="22"/>
            <w:szCs w:val="22"/>
          </w:rPr>
          <w:t>https://images.heb.com/is/image/HEBGrocery/001669724</w:t>
        </w:r>
      </w:hyperlink>
      <w:r w:rsidR="00D4678D">
        <w:rPr>
          <w:rFonts w:ascii="SegoeUI" w:hAnsi="SegoeUI"/>
          <w:color w:val="23282D"/>
          <w:sz w:val="22"/>
          <w:szCs w:val="22"/>
        </w:rPr>
        <w:t>)</w:t>
      </w:r>
    </w:p>
    <w:p w14:paraId="6A635F7F" w14:textId="125014D4"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Chase/race/escape: </w:t>
      </w:r>
      <w:r w:rsidR="005D67F0">
        <w:rPr>
          <w:rFonts w:ascii="SegoeUI" w:hAnsi="SegoeUI"/>
          <w:color w:val="23282D"/>
          <w:sz w:val="22"/>
          <w:szCs w:val="22"/>
        </w:rPr>
        <w:t>“</w:t>
      </w:r>
      <w:r w:rsidRPr="00334040">
        <w:rPr>
          <w:rFonts w:ascii="SegoeUI" w:hAnsi="SegoeUI"/>
          <w:color w:val="23282D"/>
          <w:sz w:val="22"/>
          <w:szCs w:val="22"/>
        </w:rPr>
        <w:t>Mario Kart</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1" w:history="1">
        <w:r w:rsidR="00D4678D" w:rsidRPr="00C4742D">
          <w:rPr>
            <w:rStyle w:val="Hyperlink"/>
            <w:rFonts w:ascii="SegoeUI" w:hAnsi="SegoeUI"/>
            <w:sz w:val="22"/>
            <w:szCs w:val="22"/>
          </w:rPr>
          <w:t>https://cdn57.androidauthority.net/wp-content/uploads/2019/09/AAW-Mario-Kart-Tour-1198x675.jpg</w:t>
        </w:r>
      </w:hyperlink>
      <w:r w:rsidR="00D4678D">
        <w:rPr>
          <w:rFonts w:ascii="SegoeUI" w:hAnsi="SegoeUI"/>
          <w:color w:val="23282D"/>
          <w:sz w:val="22"/>
          <w:szCs w:val="22"/>
        </w:rPr>
        <w:t>)</w:t>
      </w:r>
    </w:p>
    <w:p w14:paraId="739B89EB" w14:textId="3B0F9981"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Spatial alignment: </w:t>
      </w:r>
      <w:r w:rsidR="005D67F0">
        <w:rPr>
          <w:rFonts w:ascii="SegoeUI" w:hAnsi="SegoeUI"/>
          <w:color w:val="23282D"/>
          <w:sz w:val="22"/>
          <w:szCs w:val="22"/>
        </w:rPr>
        <w:t>“</w:t>
      </w:r>
      <w:r w:rsidRPr="00334040">
        <w:rPr>
          <w:rFonts w:ascii="SegoeUI" w:hAnsi="SegoeUI"/>
          <w:color w:val="23282D"/>
          <w:sz w:val="22"/>
          <w:szCs w:val="22"/>
        </w:rPr>
        <w:t>Tetris</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2" w:history="1">
        <w:r w:rsidR="00D4678D" w:rsidRPr="00C4742D">
          <w:rPr>
            <w:rStyle w:val="Hyperlink"/>
            <w:rFonts w:ascii="SegoeUI" w:hAnsi="SegoeUI"/>
            <w:sz w:val="22"/>
            <w:szCs w:val="22"/>
          </w:rPr>
          <w:t>https://s3.amazonaws.com/tetris-www/assets/article/2017/06/16/how-to-get-better-at-tetris_feature.jpg</w:t>
        </w:r>
      </w:hyperlink>
      <w:r w:rsidR="00D4678D">
        <w:rPr>
          <w:rFonts w:ascii="SegoeUI" w:hAnsi="SegoeUI"/>
          <w:color w:val="23282D"/>
          <w:sz w:val="22"/>
          <w:szCs w:val="22"/>
        </w:rPr>
        <w:t xml:space="preserve">) </w:t>
      </w:r>
    </w:p>
    <w:p w14:paraId="551852D3" w14:textId="257ED186" w:rsidR="00BF1F00" w:rsidRPr="00334040" w:rsidRDefault="0047294D" w:rsidP="0047294D">
      <w:pPr>
        <w:pStyle w:val="NormalWeb"/>
        <w:numPr>
          <w:ilvl w:val="0"/>
          <w:numId w:val="11"/>
        </w:numPr>
        <w:rPr>
          <w:rFonts w:ascii="SegoeUI" w:hAnsi="SegoeUI"/>
          <w:color w:val="23282D"/>
          <w:sz w:val="22"/>
          <w:szCs w:val="22"/>
        </w:rPr>
      </w:pPr>
      <w:r w:rsidRPr="00334040">
        <w:rPr>
          <w:rFonts w:ascii="SegoeUI" w:hAnsi="SegoeUI"/>
          <w:color w:val="23282D"/>
          <w:sz w:val="22"/>
          <w:szCs w:val="22"/>
        </w:rPr>
        <w:t xml:space="preserve">Build: </w:t>
      </w:r>
      <w:r w:rsidR="005D67F0">
        <w:rPr>
          <w:rFonts w:ascii="SegoeUI" w:hAnsi="SegoeUI"/>
          <w:color w:val="23282D"/>
          <w:sz w:val="22"/>
          <w:szCs w:val="22"/>
        </w:rPr>
        <w:t>“</w:t>
      </w:r>
      <w:r w:rsidRPr="00334040">
        <w:rPr>
          <w:rFonts w:ascii="SegoeUI" w:hAnsi="SegoeUI"/>
          <w:color w:val="23282D"/>
          <w:sz w:val="22"/>
          <w:szCs w:val="22"/>
        </w:rPr>
        <w:t>Minecraft</w:t>
      </w:r>
      <w:r w:rsidR="005D67F0">
        <w:rPr>
          <w:rFonts w:ascii="SegoeUI" w:hAnsi="SegoeUI"/>
          <w:color w:val="23282D"/>
          <w:sz w:val="22"/>
          <w:szCs w:val="22"/>
        </w:rPr>
        <w:t>”</w:t>
      </w:r>
      <w:r w:rsidRPr="00334040">
        <w:rPr>
          <w:rFonts w:ascii="SegoeUI" w:hAnsi="SegoeUI"/>
          <w:color w:val="23282D"/>
          <w:sz w:val="22"/>
          <w:szCs w:val="22"/>
        </w:rPr>
        <w:t xml:space="preserve"> </w:t>
      </w:r>
      <w:r w:rsidR="008E7142" w:rsidRPr="00334040">
        <w:rPr>
          <w:rFonts w:ascii="SegoeUI" w:hAnsi="SegoeUI"/>
          <w:color w:val="23282D"/>
          <w:sz w:val="22"/>
          <w:szCs w:val="22"/>
        </w:rPr>
        <w:t>(</w:t>
      </w:r>
      <w:r w:rsidR="008E7142" w:rsidRPr="00D4678D">
        <w:rPr>
          <w:rFonts w:ascii="SegoeUI" w:hAnsi="SegoeUI"/>
          <w:i/>
          <w:iCs/>
          <w:color w:val="23282D"/>
          <w:sz w:val="22"/>
          <w:szCs w:val="22"/>
        </w:rPr>
        <w:t>Link</w:t>
      </w:r>
      <w:r w:rsidR="008E7142" w:rsidRPr="00334040">
        <w:rPr>
          <w:rFonts w:ascii="SegoeUI" w:hAnsi="SegoeUI"/>
          <w:color w:val="23282D"/>
          <w:sz w:val="22"/>
          <w:szCs w:val="22"/>
        </w:rPr>
        <w:t>:</w:t>
      </w:r>
      <w:r w:rsidR="00D4678D">
        <w:rPr>
          <w:rFonts w:ascii="SegoeUI" w:hAnsi="SegoeUI"/>
          <w:color w:val="23282D"/>
          <w:sz w:val="22"/>
          <w:szCs w:val="22"/>
        </w:rPr>
        <w:t xml:space="preserve"> </w:t>
      </w:r>
      <w:hyperlink r:id="rId13" w:history="1">
        <w:r w:rsidR="00D4678D" w:rsidRPr="00C4742D">
          <w:rPr>
            <w:rStyle w:val="Hyperlink"/>
            <w:rFonts w:ascii="SegoeUI" w:hAnsi="SegoeUI"/>
            <w:sz w:val="22"/>
            <w:szCs w:val="22"/>
          </w:rPr>
          <w:t>https://compass-ssl.xbox.com/assets/a7/74/a77438db-e4f8-4d30-92b4-5b26f246219f.jpg?n=Minecraft_Sneaky-Slider-1084_Aquatic_1600x675.jpg</w:t>
        </w:r>
      </w:hyperlink>
      <w:r w:rsidR="00D4678D">
        <w:rPr>
          <w:rFonts w:ascii="SegoeUI" w:hAnsi="SegoeUI"/>
          <w:color w:val="23282D"/>
          <w:sz w:val="22"/>
          <w:szCs w:val="22"/>
        </w:rPr>
        <w:t xml:space="preserve">) </w:t>
      </w:r>
    </w:p>
    <w:p w14:paraId="079F158C" w14:textId="485B5A4C" w:rsidR="0047294D" w:rsidRDefault="0047294D" w:rsidP="00BF1F00">
      <w:pPr>
        <w:pStyle w:val="NormalWeb"/>
        <w:rPr>
          <w:rFonts w:ascii="SegoeUI" w:hAnsi="SegoeUI"/>
          <w:color w:val="23282D"/>
          <w:sz w:val="22"/>
          <w:szCs w:val="22"/>
        </w:rPr>
      </w:pPr>
      <w:r w:rsidRPr="00334040">
        <w:rPr>
          <w:rFonts w:ascii="SegoeUI" w:hAnsi="SegoeUI"/>
          <w:color w:val="23282D"/>
          <w:sz w:val="22"/>
          <w:szCs w:val="22"/>
        </w:rPr>
        <w:t xml:space="preserve">Rules: </w:t>
      </w:r>
      <w:r w:rsidR="00BF1F00" w:rsidRPr="00334040">
        <w:rPr>
          <w:rFonts w:ascii="SegoeUI" w:hAnsi="SegoeUI"/>
          <w:color w:val="23282D"/>
          <w:sz w:val="22"/>
          <w:szCs w:val="22"/>
        </w:rPr>
        <w:t xml:space="preserve">Go over </w:t>
      </w:r>
      <w:r w:rsidR="008E7142" w:rsidRPr="00334040">
        <w:rPr>
          <w:rFonts w:ascii="SegoeUI" w:hAnsi="SegoeUI"/>
          <w:color w:val="23282D"/>
          <w:sz w:val="22"/>
          <w:szCs w:val="22"/>
        </w:rPr>
        <w:t xml:space="preserve">the </w:t>
      </w:r>
      <w:r w:rsidR="00BF1F00" w:rsidRPr="00334040">
        <w:rPr>
          <w:rFonts w:ascii="SegoeUI" w:hAnsi="SegoeUI"/>
          <w:color w:val="23282D"/>
          <w:sz w:val="22"/>
          <w:szCs w:val="22"/>
        </w:rPr>
        <w:t>rule</w:t>
      </w:r>
      <w:r w:rsidR="008E7142" w:rsidRPr="00334040">
        <w:rPr>
          <w:rFonts w:ascii="SegoeUI" w:hAnsi="SegoeUI"/>
          <w:color w:val="23282D"/>
          <w:sz w:val="22"/>
          <w:szCs w:val="22"/>
        </w:rPr>
        <w:t>s</w:t>
      </w:r>
      <w:r w:rsidR="00BF1F00" w:rsidRPr="00334040">
        <w:rPr>
          <w:rFonts w:ascii="SegoeUI" w:hAnsi="SegoeUI"/>
          <w:color w:val="23282D"/>
          <w:sz w:val="22"/>
          <w:szCs w:val="22"/>
        </w:rPr>
        <w:t xml:space="preserve"> of </w:t>
      </w:r>
      <w:r w:rsidR="005D67F0">
        <w:rPr>
          <w:rFonts w:ascii="SegoeUI" w:hAnsi="SegoeUI"/>
          <w:color w:val="23282D"/>
          <w:sz w:val="22"/>
          <w:szCs w:val="22"/>
        </w:rPr>
        <w:t>“Pac-Man”</w:t>
      </w:r>
      <w:r w:rsidR="00BF1F00" w:rsidRPr="00B71C75">
        <w:rPr>
          <w:rFonts w:ascii="SegoeUI" w:hAnsi="SegoeUI"/>
          <w:color w:val="23282D"/>
          <w:sz w:val="22"/>
          <w:szCs w:val="22"/>
        </w:rPr>
        <w:t xml:space="preserve"> as an example</w:t>
      </w:r>
      <w:r w:rsidRPr="00334040">
        <w:rPr>
          <w:rFonts w:ascii="SegoeUI" w:hAnsi="SegoeUI"/>
          <w:color w:val="0000FF"/>
          <w:sz w:val="22"/>
          <w:szCs w:val="22"/>
        </w:rPr>
        <w:t xml:space="preserve"> </w:t>
      </w:r>
      <w:r w:rsidRPr="00334040">
        <w:rPr>
          <w:rFonts w:ascii="SegoeUI" w:hAnsi="SegoeUI"/>
          <w:color w:val="23282D"/>
          <w:sz w:val="22"/>
          <w:szCs w:val="22"/>
        </w:rPr>
        <w:t>(</w:t>
      </w:r>
      <w:r w:rsidR="00C5724D">
        <w:rPr>
          <w:rFonts w:ascii="SegoeUI" w:hAnsi="SegoeUI"/>
          <w:color w:val="23282D"/>
          <w:sz w:val="22"/>
          <w:szCs w:val="22"/>
        </w:rPr>
        <w:t>5</w:t>
      </w:r>
      <w:r w:rsidRPr="00334040">
        <w:rPr>
          <w:rFonts w:ascii="SegoeUI" w:hAnsi="SegoeUI"/>
          <w:color w:val="23282D"/>
          <w:sz w:val="22"/>
          <w:szCs w:val="22"/>
        </w:rPr>
        <w:t xml:space="preserve"> mins) </w:t>
      </w:r>
    </w:p>
    <w:p w14:paraId="73A3DE36" w14:textId="7BDD5250" w:rsidR="00D4678D" w:rsidRPr="00334040" w:rsidRDefault="00D4678D" w:rsidP="00BF1F00">
      <w:pPr>
        <w:pStyle w:val="NormalWeb"/>
      </w:pPr>
      <w:r w:rsidRPr="00334040">
        <w:rPr>
          <w:rFonts w:ascii="SegoeUI" w:hAnsi="SegoeUI"/>
          <w:i/>
          <w:iCs/>
          <w:color w:val="23282D"/>
          <w:sz w:val="22"/>
          <w:szCs w:val="22"/>
        </w:rPr>
        <w:t>Link</w:t>
      </w:r>
      <w:r w:rsidRPr="00334040">
        <w:rPr>
          <w:rFonts w:ascii="SegoeUI" w:hAnsi="SegoeUI"/>
          <w:color w:val="23282D"/>
          <w:sz w:val="22"/>
          <w:szCs w:val="22"/>
        </w:rPr>
        <w:t xml:space="preserve">: </w:t>
      </w:r>
      <w:hyperlink r:id="rId14" w:history="1">
        <w:r w:rsidRPr="00334040">
          <w:rPr>
            <w:rStyle w:val="Hyperlink"/>
            <w:rFonts w:ascii="SegoeUI" w:hAnsi="SegoeUI"/>
            <w:sz w:val="22"/>
            <w:szCs w:val="22"/>
          </w:rPr>
          <w:t>https://www.google.com/logos/2010/pacman10-i.html</w:t>
        </w:r>
      </w:hyperlink>
    </w:p>
    <w:p w14:paraId="60F88268" w14:textId="77777777" w:rsidR="00BF1F00" w:rsidRPr="00334040" w:rsidRDefault="0047294D" w:rsidP="00BF1F00">
      <w:pPr>
        <w:pStyle w:val="NormalWeb"/>
        <w:numPr>
          <w:ilvl w:val="0"/>
          <w:numId w:val="12"/>
        </w:numPr>
      </w:pPr>
      <w:r w:rsidRPr="00334040">
        <w:rPr>
          <w:rFonts w:ascii="SegoeUI" w:hAnsi="SegoeUI"/>
          <w:color w:val="23282D"/>
          <w:sz w:val="22"/>
          <w:szCs w:val="22"/>
        </w:rPr>
        <w:t>Gameplay</w:t>
      </w:r>
    </w:p>
    <w:p w14:paraId="2739AF2A" w14:textId="77777777" w:rsidR="00BF1F00" w:rsidRPr="00334040" w:rsidRDefault="0047294D" w:rsidP="00BF1F00">
      <w:pPr>
        <w:pStyle w:val="NormalWeb"/>
        <w:numPr>
          <w:ilvl w:val="0"/>
          <w:numId w:val="12"/>
        </w:numPr>
      </w:pPr>
      <w:r w:rsidRPr="00334040">
        <w:rPr>
          <w:rFonts w:ascii="SegoeUI" w:hAnsi="SegoeUI"/>
          <w:color w:val="23282D"/>
          <w:sz w:val="22"/>
          <w:szCs w:val="22"/>
        </w:rPr>
        <w:t xml:space="preserve">Length of play </w:t>
      </w:r>
    </w:p>
    <w:p w14:paraId="74C823A9" w14:textId="77777777" w:rsidR="00BF1F00" w:rsidRPr="00334040" w:rsidRDefault="0047294D" w:rsidP="00BF1F00">
      <w:pPr>
        <w:pStyle w:val="NormalWeb"/>
        <w:numPr>
          <w:ilvl w:val="0"/>
          <w:numId w:val="12"/>
        </w:numPr>
      </w:pPr>
      <w:r w:rsidRPr="00334040">
        <w:rPr>
          <w:rFonts w:ascii="SegoeUI" w:hAnsi="SegoeUI"/>
          <w:color w:val="23282D"/>
          <w:sz w:val="22"/>
          <w:szCs w:val="22"/>
        </w:rPr>
        <w:t>Scoring</w:t>
      </w:r>
    </w:p>
    <w:p w14:paraId="13A7375C" w14:textId="7277B0D7" w:rsidR="00287F1D" w:rsidRPr="00334040" w:rsidRDefault="0047294D" w:rsidP="00BF1F00">
      <w:pPr>
        <w:pStyle w:val="NormalWeb"/>
        <w:numPr>
          <w:ilvl w:val="0"/>
          <w:numId w:val="12"/>
        </w:numPr>
      </w:pPr>
      <w:r w:rsidRPr="00334040">
        <w:rPr>
          <w:rFonts w:ascii="SegoeUI" w:hAnsi="SegoeUI"/>
          <w:color w:val="23282D"/>
          <w:sz w:val="22"/>
          <w:szCs w:val="22"/>
        </w:rPr>
        <w:t xml:space="preserve">Turn-taking </w:t>
      </w:r>
    </w:p>
    <w:p w14:paraId="51C46390" w14:textId="666C64C2" w:rsidR="00B71C75" w:rsidRDefault="00BF1F00" w:rsidP="0047294D">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0047294D" w:rsidRPr="00B71C75">
        <w:rPr>
          <w:rFonts w:ascii="SegoeUI" w:hAnsi="SegoeUI"/>
          <w:b/>
          <w:bCs/>
          <w:color w:val="23282D"/>
          <w:sz w:val="22"/>
          <w:szCs w:val="22"/>
        </w:rPr>
        <w:t xml:space="preserve">: </w:t>
      </w:r>
      <w:r w:rsidR="0047294D" w:rsidRPr="00C5724D">
        <w:rPr>
          <w:rFonts w:ascii="SegoeUI" w:hAnsi="SegoeUI"/>
          <w:color w:val="23282D"/>
          <w:sz w:val="22"/>
          <w:szCs w:val="22"/>
        </w:rPr>
        <w:t>solo</w:t>
      </w:r>
      <w:r w:rsidR="00B71C75" w:rsidRPr="00C5724D">
        <w:rPr>
          <w:rFonts w:ascii="SegoeUI" w:hAnsi="SegoeUI"/>
          <w:color w:val="23282D"/>
          <w:sz w:val="22"/>
          <w:szCs w:val="22"/>
        </w:rPr>
        <w:t xml:space="preserve"> and </w:t>
      </w:r>
      <w:r w:rsidR="00C5724D">
        <w:rPr>
          <w:rFonts w:ascii="SegoeUI" w:hAnsi="SegoeUI"/>
          <w:color w:val="23282D"/>
          <w:sz w:val="22"/>
          <w:szCs w:val="22"/>
        </w:rPr>
        <w:t>t</w:t>
      </w:r>
      <w:r w:rsidR="00B71C75" w:rsidRPr="00C5724D">
        <w:rPr>
          <w:rFonts w:ascii="SegoeUI" w:hAnsi="SegoeUI"/>
          <w:color w:val="23282D"/>
          <w:sz w:val="22"/>
          <w:szCs w:val="22"/>
        </w:rPr>
        <w:t>hink-</w:t>
      </w:r>
      <w:r w:rsidR="00C5724D">
        <w:rPr>
          <w:rFonts w:ascii="SegoeUI" w:hAnsi="SegoeUI"/>
          <w:color w:val="23282D"/>
          <w:sz w:val="22"/>
          <w:szCs w:val="22"/>
        </w:rPr>
        <w:t>s</w:t>
      </w:r>
      <w:r w:rsidR="00B71C75" w:rsidRPr="00C5724D">
        <w:rPr>
          <w:rFonts w:ascii="SegoeUI" w:hAnsi="SegoeUI"/>
          <w:color w:val="23282D"/>
          <w:sz w:val="22"/>
          <w:szCs w:val="22"/>
        </w:rPr>
        <w:t>hare</w:t>
      </w:r>
      <w:r w:rsidR="0047294D" w:rsidRPr="00C5724D">
        <w:rPr>
          <w:rFonts w:ascii="SegoeUI" w:hAnsi="SegoeUI"/>
          <w:color w:val="23282D"/>
          <w:sz w:val="22"/>
          <w:szCs w:val="22"/>
        </w:rPr>
        <w:t xml:space="preserve"> </w:t>
      </w:r>
      <w:r w:rsidR="00C5724D">
        <w:rPr>
          <w:rFonts w:ascii="SegoeUI" w:hAnsi="SegoeUI"/>
          <w:color w:val="23282D"/>
          <w:sz w:val="22"/>
          <w:szCs w:val="22"/>
        </w:rPr>
        <w:t>(</w:t>
      </w:r>
      <w:r w:rsidR="00B71C75">
        <w:rPr>
          <w:rFonts w:ascii="SegoeUI" w:hAnsi="SegoeUI"/>
          <w:color w:val="23282D"/>
          <w:sz w:val="22"/>
          <w:szCs w:val="22"/>
        </w:rPr>
        <w:t>a</w:t>
      </w:r>
      <w:r w:rsidR="00B71C75" w:rsidRPr="00B71C75">
        <w:rPr>
          <w:rFonts w:ascii="SegoeUI" w:hAnsi="SegoeUI"/>
          <w:color w:val="23282D"/>
          <w:sz w:val="22"/>
          <w:szCs w:val="22"/>
        </w:rPr>
        <w:t>pproximately</w:t>
      </w:r>
      <w:r w:rsidR="00B71C75">
        <w:rPr>
          <w:rFonts w:ascii="SegoeUI" w:hAnsi="SegoeUI"/>
          <w:color w:val="23282D"/>
          <w:sz w:val="22"/>
          <w:szCs w:val="22"/>
        </w:rPr>
        <w:t xml:space="preserve"> </w:t>
      </w:r>
      <w:r w:rsidR="00835F80">
        <w:rPr>
          <w:rFonts w:ascii="SegoeUI" w:hAnsi="SegoeUI"/>
          <w:color w:val="23282D"/>
          <w:sz w:val="22"/>
          <w:szCs w:val="22"/>
        </w:rPr>
        <w:t>2</w:t>
      </w:r>
      <w:r w:rsidR="00B71C75">
        <w:rPr>
          <w:rFonts w:ascii="SegoeUI" w:hAnsi="SegoeUI"/>
          <w:color w:val="23282D"/>
          <w:sz w:val="22"/>
          <w:szCs w:val="22"/>
        </w:rPr>
        <w:t>0 minutes</w:t>
      </w:r>
      <w:r w:rsidR="00C5724D">
        <w:rPr>
          <w:rFonts w:ascii="SegoeUI" w:hAnsi="SegoeUI"/>
          <w:color w:val="23282D"/>
          <w:sz w:val="22"/>
          <w:szCs w:val="22"/>
        </w:rPr>
        <w:t>)</w:t>
      </w:r>
    </w:p>
    <w:p w14:paraId="54D587FB" w14:textId="4911D25D" w:rsidR="00B71C75" w:rsidRDefault="00B71C75" w:rsidP="00B71C75">
      <w:pPr>
        <w:pStyle w:val="NormalWeb"/>
        <w:rPr>
          <w:rFonts w:ascii="SegoeUI" w:hAnsi="SegoeUI"/>
          <w:color w:val="23282D"/>
          <w:sz w:val="22"/>
          <w:szCs w:val="22"/>
        </w:rPr>
      </w:pPr>
      <w:r>
        <w:rPr>
          <w:rFonts w:ascii="SegoeUI" w:hAnsi="SegoeUI"/>
          <w:color w:val="23282D"/>
          <w:sz w:val="22"/>
          <w:szCs w:val="22"/>
        </w:rPr>
        <w:t>Solo (10 minutes):</w:t>
      </w:r>
    </w:p>
    <w:p w14:paraId="4C12E820" w14:textId="77777777" w:rsidR="00B71C75" w:rsidRDefault="0047294D" w:rsidP="00B71C75">
      <w:pPr>
        <w:pStyle w:val="NormalWeb"/>
        <w:numPr>
          <w:ilvl w:val="0"/>
          <w:numId w:val="17"/>
        </w:numPr>
        <w:rPr>
          <w:rFonts w:ascii="SegoeUI" w:hAnsi="SegoeUI"/>
          <w:color w:val="23282D"/>
          <w:sz w:val="22"/>
          <w:szCs w:val="22"/>
        </w:rPr>
      </w:pPr>
      <w:r w:rsidRPr="00B71C75">
        <w:rPr>
          <w:rFonts w:ascii="SegoeUI" w:hAnsi="SegoeUI"/>
          <w:color w:val="23282D"/>
          <w:sz w:val="22"/>
          <w:szCs w:val="22"/>
        </w:rPr>
        <w:t xml:space="preserve">Write a paragraph on your favorite game’s rules. Pick one rule to change and tell us how the gameplay will change. </w:t>
      </w:r>
    </w:p>
    <w:p w14:paraId="33254ECF" w14:textId="36381839" w:rsidR="00B71C75" w:rsidRDefault="00B71C75" w:rsidP="00B71C75">
      <w:pPr>
        <w:pStyle w:val="NormalWeb"/>
        <w:numPr>
          <w:ilvl w:val="1"/>
          <w:numId w:val="17"/>
        </w:numPr>
        <w:rPr>
          <w:rFonts w:ascii="SegoeUI" w:hAnsi="SegoeUI"/>
          <w:color w:val="23282D"/>
          <w:sz w:val="22"/>
          <w:szCs w:val="22"/>
        </w:rPr>
      </w:pPr>
      <w:r>
        <w:rPr>
          <w:rFonts w:ascii="SegoeUI" w:hAnsi="SegoeUI"/>
          <w:color w:val="23282D"/>
          <w:sz w:val="22"/>
          <w:szCs w:val="22"/>
        </w:rPr>
        <w:t>Write the name of the game</w:t>
      </w:r>
    </w:p>
    <w:p w14:paraId="587D058F" w14:textId="77777777" w:rsidR="00345C7D" w:rsidRDefault="00B71C75" w:rsidP="00345C7D">
      <w:pPr>
        <w:pStyle w:val="NormalWeb"/>
        <w:numPr>
          <w:ilvl w:val="1"/>
          <w:numId w:val="17"/>
        </w:numPr>
        <w:rPr>
          <w:rFonts w:ascii="SegoeUI" w:hAnsi="SegoeUI"/>
          <w:color w:val="23282D"/>
          <w:sz w:val="22"/>
          <w:szCs w:val="22"/>
        </w:rPr>
      </w:pPr>
      <w:r>
        <w:rPr>
          <w:rFonts w:ascii="SegoeUI" w:hAnsi="SegoeUI"/>
          <w:color w:val="23282D"/>
          <w:sz w:val="22"/>
          <w:szCs w:val="22"/>
        </w:rPr>
        <w:t xml:space="preserve">Write </w:t>
      </w:r>
      <w:r w:rsidR="0047294D" w:rsidRPr="00B71C75">
        <w:rPr>
          <w:rFonts w:ascii="SegoeUI" w:hAnsi="SegoeUI"/>
          <w:color w:val="23282D"/>
          <w:sz w:val="22"/>
          <w:szCs w:val="22"/>
        </w:rPr>
        <w:t>1 sentence summary of game</w:t>
      </w:r>
    </w:p>
    <w:p w14:paraId="630A8723"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Write the g</w:t>
      </w:r>
      <w:r w:rsidR="0047294D" w:rsidRPr="00345C7D">
        <w:rPr>
          <w:rFonts w:ascii="SegoeUI" w:hAnsi="SegoeUI"/>
          <w:color w:val="23282D"/>
          <w:sz w:val="22"/>
          <w:szCs w:val="22"/>
        </w:rPr>
        <w:t>oal of the game</w:t>
      </w:r>
    </w:p>
    <w:p w14:paraId="67A5F5A6"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 xml:space="preserve">Write what type </w:t>
      </w:r>
      <w:r w:rsidR="0047294D" w:rsidRPr="00345C7D">
        <w:rPr>
          <w:rFonts w:ascii="SegoeUI" w:hAnsi="SegoeUI"/>
          <w:color w:val="23282D"/>
          <w:sz w:val="22"/>
          <w:szCs w:val="22"/>
        </w:rPr>
        <w:t>of game</w:t>
      </w:r>
      <w:r w:rsidRPr="00345C7D">
        <w:rPr>
          <w:rFonts w:ascii="SegoeUI" w:hAnsi="SegoeUI"/>
          <w:color w:val="23282D"/>
          <w:sz w:val="22"/>
          <w:szCs w:val="22"/>
        </w:rPr>
        <w:t xml:space="preserve"> it is</w:t>
      </w:r>
    </w:p>
    <w:p w14:paraId="4855C1F3" w14:textId="77777777" w:rsidR="00345C7D" w:rsidRDefault="008E7142"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Write and l</w:t>
      </w:r>
      <w:r w:rsidR="0047294D" w:rsidRPr="00345C7D">
        <w:rPr>
          <w:rFonts w:ascii="SegoeUI" w:hAnsi="SegoeUI"/>
          <w:color w:val="23282D"/>
          <w:sz w:val="22"/>
          <w:szCs w:val="22"/>
        </w:rPr>
        <w:t xml:space="preserve">ist </w:t>
      </w:r>
      <w:r w:rsidRPr="00345C7D">
        <w:rPr>
          <w:rFonts w:ascii="SegoeUI" w:hAnsi="SegoeUI"/>
          <w:color w:val="23282D"/>
          <w:sz w:val="22"/>
          <w:szCs w:val="22"/>
        </w:rPr>
        <w:t xml:space="preserve">the </w:t>
      </w:r>
      <w:r w:rsidR="0047294D" w:rsidRPr="00345C7D">
        <w:rPr>
          <w:rFonts w:ascii="SegoeUI" w:hAnsi="SegoeUI"/>
          <w:color w:val="23282D"/>
          <w:sz w:val="22"/>
          <w:szCs w:val="22"/>
        </w:rPr>
        <w:t>3 most important rules of the game</w:t>
      </w:r>
    </w:p>
    <w:p w14:paraId="71EB3ABF" w14:textId="50758AAC" w:rsidR="0047294D" w:rsidRPr="00345C7D" w:rsidRDefault="0047294D" w:rsidP="00345C7D">
      <w:pPr>
        <w:pStyle w:val="NormalWeb"/>
        <w:numPr>
          <w:ilvl w:val="1"/>
          <w:numId w:val="17"/>
        </w:numPr>
        <w:rPr>
          <w:rFonts w:ascii="SegoeUI" w:hAnsi="SegoeUI"/>
          <w:color w:val="23282D"/>
          <w:sz w:val="22"/>
          <w:szCs w:val="22"/>
        </w:rPr>
      </w:pPr>
      <w:r w:rsidRPr="00345C7D">
        <w:rPr>
          <w:rFonts w:ascii="SegoeUI" w:hAnsi="SegoeUI"/>
          <w:color w:val="23282D"/>
          <w:sz w:val="22"/>
          <w:szCs w:val="22"/>
        </w:rPr>
        <w:t xml:space="preserve">Choose 1 rule to change. Change it and describe the impact to gameplay. </w:t>
      </w:r>
      <w:r w:rsidR="008E7142" w:rsidRPr="00345C7D">
        <w:rPr>
          <w:rFonts w:ascii="SegoeUI" w:hAnsi="SegoeUI"/>
          <w:color w:val="23282D"/>
          <w:sz w:val="22"/>
          <w:szCs w:val="22"/>
        </w:rPr>
        <w:t>Write this down</w:t>
      </w:r>
    </w:p>
    <w:p w14:paraId="37F1DC0A" w14:textId="4539997A" w:rsidR="00B71C75" w:rsidRDefault="00B71C75" w:rsidP="00835F80">
      <w:pPr>
        <w:pStyle w:val="NormalWeb"/>
        <w:rPr>
          <w:rFonts w:ascii="SegoeUI" w:hAnsi="SegoeUI"/>
          <w:sz w:val="22"/>
          <w:szCs w:val="22"/>
        </w:rPr>
      </w:pPr>
      <w:r w:rsidRPr="009F1AAA">
        <w:rPr>
          <w:rFonts w:ascii="SegoeUI" w:hAnsi="SegoeUI"/>
          <w:sz w:val="22"/>
          <w:szCs w:val="22"/>
        </w:rPr>
        <w:t>Think-Share (</w:t>
      </w:r>
      <w:r w:rsidR="00835F80">
        <w:rPr>
          <w:rFonts w:ascii="SegoeUI" w:hAnsi="SegoeUI"/>
          <w:sz w:val="22"/>
          <w:szCs w:val="22"/>
        </w:rPr>
        <w:t>1</w:t>
      </w:r>
      <w:r w:rsidRPr="009F1AAA">
        <w:rPr>
          <w:rFonts w:ascii="SegoeUI" w:hAnsi="SegoeUI"/>
          <w:sz w:val="22"/>
          <w:szCs w:val="22"/>
        </w:rPr>
        <w:t xml:space="preserve">0 minutes): </w:t>
      </w:r>
    </w:p>
    <w:p w14:paraId="4DC1C1F3" w14:textId="75B61EED" w:rsidR="00835F80" w:rsidRDefault="00835F80" w:rsidP="00835F80">
      <w:pPr>
        <w:pStyle w:val="NormalWeb"/>
        <w:numPr>
          <w:ilvl w:val="0"/>
          <w:numId w:val="17"/>
        </w:numPr>
        <w:rPr>
          <w:rFonts w:ascii="SegoeUI" w:hAnsi="SegoeUI"/>
          <w:sz w:val="22"/>
          <w:szCs w:val="22"/>
        </w:rPr>
      </w:pPr>
      <w:r>
        <w:rPr>
          <w:rFonts w:ascii="SegoeUI" w:hAnsi="SegoeUI"/>
          <w:sz w:val="22"/>
          <w:szCs w:val="22"/>
        </w:rPr>
        <w:t>Campers can volunteer to share their favorite games</w:t>
      </w:r>
    </w:p>
    <w:p w14:paraId="66CD5132" w14:textId="3B665B15" w:rsidR="00835F80" w:rsidRPr="00835F80" w:rsidRDefault="00835F80" w:rsidP="00835F80">
      <w:pPr>
        <w:pStyle w:val="NormalWeb"/>
        <w:numPr>
          <w:ilvl w:val="1"/>
          <w:numId w:val="17"/>
        </w:numPr>
        <w:rPr>
          <w:rFonts w:ascii="SegoeUI" w:hAnsi="SegoeUI"/>
          <w:sz w:val="22"/>
          <w:szCs w:val="22"/>
        </w:rPr>
      </w:pPr>
      <w:r>
        <w:rPr>
          <w:rFonts w:ascii="SegoeUI" w:hAnsi="SegoeUI"/>
          <w:sz w:val="22"/>
          <w:szCs w:val="22"/>
        </w:rPr>
        <w:t>If no one volunteers, we will go in reverse alphabetical order by first name</w:t>
      </w:r>
    </w:p>
    <w:p w14:paraId="1AD37D8F" w14:textId="29CE0235" w:rsidR="00032AD9" w:rsidRPr="00334040" w:rsidRDefault="00032AD9" w:rsidP="008E7142">
      <w:pPr>
        <w:pStyle w:val="NormalWeb"/>
        <w:rPr>
          <w:rFonts w:ascii="SymbolMT" w:hAnsi="SymbolMT"/>
          <w:color w:val="23282D"/>
          <w:sz w:val="20"/>
          <w:szCs w:val="20"/>
        </w:rPr>
      </w:pPr>
      <w:r w:rsidRPr="00B71C75">
        <w:rPr>
          <w:rFonts w:ascii="SegoeUI" w:hAnsi="SegoeUI"/>
          <w:b/>
          <w:bCs/>
          <w:color w:val="23282D"/>
          <w:sz w:val="22"/>
          <w:szCs w:val="22"/>
          <w:highlight w:val="yellow"/>
        </w:rPr>
        <w:lastRenderedPageBreak/>
        <w:t>INSTRUCTION</w:t>
      </w:r>
      <w:r w:rsidRPr="00B71C75">
        <w:rPr>
          <w:rFonts w:ascii="SegoeUI" w:hAnsi="SegoeUI"/>
          <w:color w:val="23282D"/>
          <w:sz w:val="22"/>
          <w:szCs w:val="22"/>
        </w:rPr>
        <w:t>: Game Elements Continued…</w:t>
      </w:r>
      <w:r w:rsidRPr="00334040">
        <w:rPr>
          <w:rFonts w:ascii="SegoeUI" w:hAnsi="SegoeUI"/>
          <w:color w:val="23282D"/>
          <w:sz w:val="22"/>
          <w:szCs w:val="22"/>
        </w:rPr>
        <w:t xml:space="preserve"> </w:t>
      </w:r>
      <w:r w:rsidR="00C5724D">
        <w:rPr>
          <w:rFonts w:ascii="SegoeUI" w:hAnsi="SegoeUI"/>
          <w:color w:val="23282D"/>
          <w:sz w:val="22"/>
          <w:szCs w:val="22"/>
        </w:rPr>
        <w:t>(approximately 20 minutes)</w:t>
      </w:r>
    </w:p>
    <w:p w14:paraId="2CC626DF"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Players </w:t>
      </w:r>
    </w:p>
    <w:p w14:paraId="7FA60835"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Intention/Motivation </w:t>
      </w:r>
    </w:p>
    <w:p w14:paraId="5397BF7F" w14:textId="77777777" w:rsidR="00032AD9" w:rsidRPr="00334040" w:rsidRDefault="0047294D" w:rsidP="008E7142">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Relationship to other players </w:t>
      </w:r>
    </w:p>
    <w:p w14:paraId="227D0B37"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Player/enemy </w:t>
      </w:r>
    </w:p>
    <w:p w14:paraId="2071E7EB" w14:textId="36DC5E31" w:rsidR="00032AD9" w:rsidRPr="00334040" w:rsidRDefault="00032AD9"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Characters (</w:t>
      </w:r>
      <w:r w:rsidR="005D67F0">
        <w:rPr>
          <w:rFonts w:ascii="SegoeUI" w:hAnsi="SegoeUI"/>
          <w:color w:val="23282D"/>
          <w:sz w:val="22"/>
          <w:szCs w:val="22"/>
        </w:rPr>
        <w:t>“</w:t>
      </w:r>
      <w:r w:rsidRPr="00334040">
        <w:rPr>
          <w:rFonts w:ascii="SegoeUI" w:hAnsi="SegoeUI"/>
          <w:color w:val="23282D"/>
          <w:sz w:val="22"/>
          <w:szCs w:val="22"/>
        </w:rPr>
        <w:t>Super Mario Bros.</w:t>
      </w:r>
      <w:r w:rsidR="005D67F0">
        <w:rPr>
          <w:rFonts w:ascii="SegoeUI" w:hAnsi="SegoeUI"/>
          <w:color w:val="23282D"/>
          <w:sz w:val="22"/>
          <w:szCs w:val="22"/>
        </w:rPr>
        <w:t>”</w:t>
      </w:r>
      <w:r w:rsidRPr="00334040">
        <w:rPr>
          <w:rFonts w:ascii="SegoeUI" w:hAnsi="SegoeUI"/>
          <w:color w:val="23282D"/>
          <w:sz w:val="22"/>
          <w:szCs w:val="22"/>
        </w:rPr>
        <w:t xml:space="preserve"> example) </w:t>
      </w:r>
    </w:p>
    <w:p w14:paraId="1A3D98D9" w14:textId="51087C6F"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Mario: Plumber </w:t>
      </w:r>
    </w:p>
    <w:p w14:paraId="4D9A9A25" w14:textId="4437B583"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15" w:history="1">
        <w:r w:rsidR="00345C7D" w:rsidRPr="00C4742D">
          <w:rPr>
            <w:rStyle w:val="Hyperlink"/>
            <w:rFonts w:ascii="SegoeUI" w:hAnsi="SegoeUI"/>
            <w:sz w:val="22"/>
            <w:szCs w:val="22"/>
          </w:rPr>
          <w:t>https://cdn.vox-cdn.com/thumbor/Yt1avchDkHqEqJuhYZ3YjKF3kFc=/0x0:1700x960/1200x675/filters:focal(714x344:986x616)/cdn.vox-cdn.com/uploads/chorus_image/image/57514059/mario.0.jpg</w:t>
        </w:r>
      </w:hyperlink>
      <w:r w:rsidR="00345C7D">
        <w:rPr>
          <w:rFonts w:ascii="SegoeUI" w:hAnsi="SegoeUI"/>
          <w:color w:val="23282D"/>
          <w:sz w:val="22"/>
          <w:szCs w:val="22"/>
        </w:rPr>
        <w:t xml:space="preserve"> </w:t>
      </w:r>
    </w:p>
    <w:p w14:paraId="15546C66" w14:textId="77777777" w:rsidR="00334040"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Luigi: Mario’s brother, his sidekick, also a plumber</w:t>
      </w:r>
    </w:p>
    <w:p w14:paraId="78AC1BC3" w14:textId="0B299243" w:rsidR="00032AD9"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47294D" w:rsidRPr="00334040">
        <w:rPr>
          <w:rFonts w:ascii="SegoeUI" w:hAnsi="SegoeUI"/>
          <w:color w:val="23282D"/>
          <w:sz w:val="22"/>
          <w:szCs w:val="22"/>
        </w:rPr>
        <w:t xml:space="preserve"> </w:t>
      </w:r>
      <w:hyperlink r:id="rId16" w:history="1">
        <w:r w:rsidR="00345C7D" w:rsidRPr="00C4742D">
          <w:rPr>
            <w:rStyle w:val="Hyperlink"/>
            <w:rFonts w:ascii="SegoeUI" w:hAnsi="SegoeUI"/>
            <w:sz w:val="22"/>
            <w:szCs w:val="22"/>
          </w:rPr>
          <w:t>https://upload.wikimedia.org/wikipedia/en/7/73/Luigi_NSMBUDX.png</w:t>
        </w:r>
      </w:hyperlink>
      <w:r w:rsidR="00345C7D">
        <w:rPr>
          <w:rFonts w:ascii="SegoeUI" w:hAnsi="SegoeUI"/>
          <w:color w:val="23282D"/>
          <w:sz w:val="22"/>
          <w:szCs w:val="22"/>
        </w:rPr>
        <w:t xml:space="preserve"> </w:t>
      </w:r>
    </w:p>
    <w:p w14:paraId="5FD8F5E4" w14:textId="357B1F73" w:rsidR="00032AD9" w:rsidRPr="00334040" w:rsidRDefault="0047294D" w:rsidP="00032AD9">
      <w:pPr>
        <w:pStyle w:val="NormalWeb"/>
        <w:numPr>
          <w:ilvl w:val="1"/>
          <w:numId w:val="13"/>
        </w:numPr>
        <w:rPr>
          <w:rFonts w:ascii="SymbolMT" w:hAnsi="SymbolMT"/>
          <w:color w:val="23282D"/>
          <w:sz w:val="20"/>
          <w:szCs w:val="20"/>
        </w:rPr>
      </w:pPr>
      <w:proofErr w:type="spellStart"/>
      <w:r w:rsidRPr="00334040">
        <w:rPr>
          <w:rFonts w:ascii="SegoeUI" w:hAnsi="SegoeUI"/>
          <w:color w:val="23282D"/>
          <w:sz w:val="22"/>
          <w:szCs w:val="22"/>
        </w:rPr>
        <w:t>Goomba</w:t>
      </w:r>
      <w:proofErr w:type="spellEnd"/>
      <w:r w:rsidRPr="00334040">
        <w:rPr>
          <w:rFonts w:ascii="SegoeUI" w:hAnsi="SegoeUI"/>
          <w:color w:val="23282D"/>
          <w:sz w:val="22"/>
          <w:szCs w:val="22"/>
        </w:rPr>
        <w:t xml:space="preserve"> (Mushrooms): They walk around and kill </w:t>
      </w:r>
      <w:r w:rsidR="00334040" w:rsidRPr="00334040">
        <w:rPr>
          <w:rFonts w:ascii="SegoeUI" w:hAnsi="SegoeUI"/>
          <w:color w:val="23282D"/>
          <w:sz w:val="22"/>
          <w:szCs w:val="22"/>
        </w:rPr>
        <w:t>Mario</w:t>
      </w:r>
      <w:r w:rsidRPr="00334040">
        <w:rPr>
          <w:rFonts w:ascii="SegoeUI" w:hAnsi="SegoeUI"/>
          <w:color w:val="23282D"/>
          <w:sz w:val="22"/>
          <w:szCs w:val="22"/>
        </w:rPr>
        <w:t xml:space="preserve"> if he touches them. He can jump on them to kill them. </w:t>
      </w:r>
    </w:p>
    <w:p w14:paraId="659309D1" w14:textId="0234F290"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17" w:history="1">
        <w:r w:rsidR="00345C7D" w:rsidRPr="00C4742D">
          <w:rPr>
            <w:rStyle w:val="Hyperlink"/>
            <w:rFonts w:ascii="SegoeUI" w:hAnsi="SegoeUI"/>
            <w:sz w:val="22"/>
            <w:szCs w:val="22"/>
          </w:rPr>
          <w:t>https://upload.wikimedia.org/wikipedia/en/c/ce/Goomba.PNG</w:t>
        </w:r>
      </w:hyperlink>
      <w:r w:rsidR="00345C7D">
        <w:rPr>
          <w:rFonts w:ascii="SegoeUI" w:hAnsi="SegoeUI"/>
          <w:color w:val="23282D"/>
          <w:sz w:val="22"/>
          <w:szCs w:val="22"/>
        </w:rPr>
        <w:t xml:space="preserve"> </w:t>
      </w:r>
    </w:p>
    <w:p w14:paraId="4B152C52" w14:textId="4F725F0F" w:rsidR="00032AD9" w:rsidRPr="00334040" w:rsidRDefault="0047294D" w:rsidP="00032AD9">
      <w:pPr>
        <w:pStyle w:val="NormalWeb"/>
        <w:numPr>
          <w:ilvl w:val="1"/>
          <w:numId w:val="13"/>
        </w:numPr>
        <w:rPr>
          <w:rFonts w:ascii="SymbolMT" w:hAnsi="SymbolMT"/>
          <w:color w:val="23282D"/>
          <w:sz w:val="20"/>
          <w:szCs w:val="20"/>
        </w:rPr>
      </w:pPr>
      <w:proofErr w:type="spellStart"/>
      <w:r w:rsidRPr="00334040">
        <w:rPr>
          <w:rFonts w:ascii="SegoeUI" w:hAnsi="SegoeUI"/>
          <w:color w:val="23282D"/>
          <w:sz w:val="22"/>
          <w:szCs w:val="22"/>
        </w:rPr>
        <w:t>Koopa</w:t>
      </w:r>
      <w:proofErr w:type="spellEnd"/>
      <w:r w:rsidRPr="00334040">
        <w:rPr>
          <w:rFonts w:ascii="SegoeUI" w:hAnsi="SegoeUI"/>
          <w:color w:val="23282D"/>
          <w:sz w:val="22"/>
          <w:szCs w:val="22"/>
        </w:rPr>
        <w:t xml:space="preserve"> </w:t>
      </w:r>
      <w:proofErr w:type="spellStart"/>
      <w:r w:rsidRPr="00334040">
        <w:rPr>
          <w:rFonts w:ascii="SegoeUI" w:hAnsi="SegoeUI"/>
          <w:color w:val="23282D"/>
          <w:sz w:val="22"/>
          <w:szCs w:val="22"/>
        </w:rPr>
        <w:t>Troopas</w:t>
      </w:r>
      <w:proofErr w:type="spellEnd"/>
      <w:r w:rsidRPr="00334040">
        <w:rPr>
          <w:rFonts w:ascii="SegoeUI" w:hAnsi="SegoeUI"/>
          <w:color w:val="23282D"/>
          <w:sz w:val="22"/>
          <w:szCs w:val="22"/>
        </w:rPr>
        <w:t xml:space="preserve">: Birds turned into turtles. They want to kill Mario. </w:t>
      </w:r>
    </w:p>
    <w:p w14:paraId="71B5ABF2" w14:textId="7DA71AD3"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18" w:history="1">
        <w:r w:rsidR="00345C7D" w:rsidRPr="00C4742D">
          <w:rPr>
            <w:rStyle w:val="Hyperlink"/>
            <w:rFonts w:ascii="SegoeUI" w:hAnsi="SegoeUI"/>
            <w:sz w:val="22"/>
            <w:szCs w:val="22"/>
          </w:rPr>
          <w:t>https://upload.wikimedia.org/wikipedia/en/b/b2/Koopa_Troopa_NSMBU.png</w:t>
        </w:r>
      </w:hyperlink>
      <w:r w:rsidR="00345C7D">
        <w:rPr>
          <w:rFonts w:ascii="SegoeUI" w:hAnsi="SegoeUI"/>
          <w:color w:val="23282D"/>
          <w:sz w:val="22"/>
          <w:szCs w:val="22"/>
        </w:rPr>
        <w:t xml:space="preserve"> </w:t>
      </w:r>
    </w:p>
    <w:p w14:paraId="68D3AD67" w14:textId="492430DD"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Princess Toadstool: Ruler of the mushroom kingdom, </w:t>
      </w:r>
      <w:r w:rsidR="005D67F0">
        <w:rPr>
          <w:rFonts w:ascii="SegoeUI" w:hAnsi="SegoeUI"/>
          <w:color w:val="23282D"/>
          <w:sz w:val="22"/>
          <w:szCs w:val="22"/>
        </w:rPr>
        <w:t>the</w:t>
      </w:r>
      <w:r w:rsidRPr="00334040">
        <w:rPr>
          <w:rFonts w:ascii="SegoeUI" w:hAnsi="SegoeUI"/>
          <w:color w:val="23282D"/>
          <w:sz w:val="22"/>
          <w:szCs w:val="22"/>
        </w:rPr>
        <w:t xml:space="preserve"> goal is to rescue her</w:t>
      </w:r>
    </w:p>
    <w:p w14:paraId="368C8F13" w14:textId="49A1EA16"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19" w:history="1">
        <w:r w:rsidR="00345C7D" w:rsidRPr="00C4742D">
          <w:rPr>
            <w:rStyle w:val="Hyperlink"/>
            <w:rFonts w:ascii="SegoeUI" w:hAnsi="SegoeUI"/>
            <w:sz w:val="22"/>
            <w:szCs w:val="22"/>
          </w:rPr>
          <w:t>https://upload.wikimedia.org/wikipedia/en/thumb/d/d5/Peach_%28Super_Mario_3D_World%29.png/220px-Peach_%28Super_Mario_3D_World%29.png</w:t>
        </w:r>
      </w:hyperlink>
      <w:r w:rsidR="00345C7D">
        <w:rPr>
          <w:rFonts w:ascii="SegoeUI" w:hAnsi="SegoeUI"/>
          <w:color w:val="23282D"/>
          <w:sz w:val="22"/>
          <w:szCs w:val="22"/>
        </w:rPr>
        <w:t xml:space="preserve"> </w:t>
      </w:r>
    </w:p>
    <w:p w14:paraId="5127C1FF" w14:textId="199DB4A5"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Toad: Protects Princess Toadstool </w:t>
      </w:r>
    </w:p>
    <w:p w14:paraId="5227EDA0" w14:textId="3CBFA961"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0" w:history="1">
        <w:r w:rsidR="00345C7D" w:rsidRPr="00C4742D">
          <w:rPr>
            <w:rStyle w:val="Hyperlink"/>
            <w:rFonts w:ascii="SegoeUI" w:hAnsi="SegoeUI"/>
            <w:sz w:val="22"/>
            <w:szCs w:val="22"/>
          </w:rPr>
          <w:t>https://upload.wikimedia.org/wikipedia/en/d/d1/Toad_3D_Land.png</w:t>
        </w:r>
      </w:hyperlink>
      <w:r w:rsidR="00345C7D">
        <w:rPr>
          <w:rFonts w:ascii="SegoeUI" w:hAnsi="SegoeUI"/>
          <w:color w:val="23282D"/>
          <w:sz w:val="22"/>
          <w:szCs w:val="22"/>
        </w:rPr>
        <w:t xml:space="preserve"> </w:t>
      </w:r>
    </w:p>
    <w:p w14:paraId="6A35857C" w14:textId="23C97189"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Bowser (King </w:t>
      </w:r>
      <w:proofErr w:type="spellStart"/>
      <w:r w:rsidRPr="00334040">
        <w:rPr>
          <w:rFonts w:ascii="SegoeUI" w:hAnsi="SegoeUI"/>
          <w:color w:val="23282D"/>
          <w:sz w:val="22"/>
          <w:szCs w:val="22"/>
        </w:rPr>
        <w:t>Koopa</w:t>
      </w:r>
      <w:proofErr w:type="spellEnd"/>
      <w:r w:rsidRPr="00334040">
        <w:rPr>
          <w:rFonts w:ascii="SegoeUI" w:hAnsi="SegoeUI"/>
          <w:color w:val="23282D"/>
          <w:sz w:val="22"/>
          <w:szCs w:val="22"/>
        </w:rPr>
        <w:t xml:space="preserve">). A dragon who kidnapped Princess Toadstool and is guarding her. Defeat him to win the game. </w:t>
      </w:r>
    </w:p>
    <w:p w14:paraId="02155330" w14:textId="66DDB10F" w:rsidR="00334040" w:rsidRPr="00334040" w:rsidRDefault="00334040" w:rsidP="00334040">
      <w:pPr>
        <w:pStyle w:val="NormalWeb"/>
        <w:numPr>
          <w:ilvl w:val="2"/>
          <w:numId w:val="13"/>
        </w:numPr>
        <w:rPr>
          <w:rFonts w:ascii="SymbolMT" w:hAnsi="SymbolMT"/>
          <w:color w:val="23282D"/>
          <w:sz w:val="20"/>
          <w:szCs w:val="20"/>
        </w:rPr>
      </w:pPr>
      <w:r w:rsidRPr="00345C7D">
        <w:rPr>
          <w:rFonts w:ascii="SegoeUI" w:hAnsi="SegoeUI"/>
          <w:i/>
          <w:iCs/>
          <w:color w:val="23282D"/>
          <w:sz w:val="22"/>
          <w:szCs w:val="22"/>
        </w:rPr>
        <w:t>Link</w:t>
      </w:r>
      <w:r>
        <w:rPr>
          <w:rFonts w:ascii="SegoeUI" w:hAnsi="SegoeUI"/>
          <w:color w:val="23282D"/>
          <w:sz w:val="22"/>
          <w:szCs w:val="22"/>
        </w:rPr>
        <w:t>:</w:t>
      </w:r>
      <w:r w:rsidR="00345C7D">
        <w:rPr>
          <w:rFonts w:ascii="SegoeUI" w:hAnsi="SegoeUI"/>
          <w:color w:val="23282D"/>
          <w:sz w:val="22"/>
          <w:szCs w:val="22"/>
        </w:rPr>
        <w:t xml:space="preserve"> </w:t>
      </w:r>
      <w:hyperlink r:id="rId21" w:history="1">
        <w:r w:rsidR="00345C7D" w:rsidRPr="00C4742D">
          <w:rPr>
            <w:rStyle w:val="Hyperlink"/>
            <w:rFonts w:ascii="SegoeUI" w:hAnsi="SegoeUI"/>
            <w:sz w:val="22"/>
            <w:szCs w:val="22"/>
          </w:rPr>
          <w:t>https://upload.wikimedia.org/wikipedia/en/1/11/BowserNSMBUD.png</w:t>
        </w:r>
      </w:hyperlink>
      <w:r w:rsidR="00345C7D">
        <w:rPr>
          <w:rFonts w:ascii="SegoeUI" w:hAnsi="SegoeUI"/>
          <w:color w:val="23282D"/>
          <w:sz w:val="22"/>
          <w:szCs w:val="22"/>
        </w:rPr>
        <w:t xml:space="preserve"> </w:t>
      </w:r>
    </w:p>
    <w:p w14:paraId="45327E1D"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Player Interaction </w:t>
      </w:r>
    </w:p>
    <w:p w14:paraId="6BCA9E62" w14:textId="77777777"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Player/player </w:t>
      </w:r>
    </w:p>
    <w:p w14:paraId="4E35099E" w14:textId="77777777" w:rsidR="00032AD9" w:rsidRPr="00334040" w:rsidRDefault="0047294D"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Player/computer </w:t>
      </w:r>
    </w:p>
    <w:p w14:paraId="5AF3D9F5" w14:textId="4D1F00B4" w:rsidR="00032AD9" w:rsidRPr="00334040" w:rsidRDefault="0047294D" w:rsidP="00032AD9">
      <w:pPr>
        <w:pStyle w:val="NormalWeb"/>
        <w:numPr>
          <w:ilvl w:val="0"/>
          <w:numId w:val="13"/>
        </w:numPr>
        <w:rPr>
          <w:rFonts w:ascii="SegoeUI" w:hAnsi="SegoeUI"/>
          <w:color w:val="23282D"/>
          <w:sz w:val="22"/>
          <w:szCs w:val="22"/>
        </w:rPr>
      </w:pPr>
      <w:r w:rsidRPr="00334040">
        <w:rPr>
          <w:rFonts w:ascii="SegoeUI" w:hAnsi="SegoeUI"/>
          <w:color w:val="23282D"/>
          <w:sz w:val="22"/>
          <w:szCs w:val="22"/>
        </w:rPr>
        <w:t>Art /Music</w:t>
      </w:r>
    </w:p>
    <w:p w14:paraId="093146AF" w14:textId="77777777" w:rsidR="00032AD9" w:rsidRPr="00334040" w:rsidRDefault="00032AD9" w:rsidP="00032AD9">
      <w:pPr>
        <w:pStyle w:val="NormalWeb"/>
        <w:numPr>
          <w:ilvl w:val="1"/>
          <w:numId w:val="13"/>
        </w:numPr>
        <w:rPr>
          <w:rFonts w:ascii="SymbolMT" w:hAnsi="SymbolMT"/>
          <w:color w:val="23282D"/>
          <w:sz w:val="20"/>
          <w:szCs w:val="20"/>
        </w:rPr>
      </w:pPr>
      <w:r w:rsidRPr="00334040">
        <w:rPr>
          <w:rFonts w:ascii="SegoeUI" w:hAnsi="SegoeUI"/>
          <w:color w:val="23282D"/>
          <w:sz w:val="22"/>
          <w:szCs w:val="22"/>
        </w:rPr>
        <w:t xml:space="preserve">Show difference in art. </w:t>
      </w:r>
    </w:p>
    <w:p w14:paraId="597A28D3" w14:textId="763BF709" w:rsidR="00032AD9" w:rsidRPr="00334040" w:rsidRDefault="005D67F0" w:rsidP="00032AD9">
      <w:pPr>
        <w:pStyle w:val="NormalWeb"/>
        <w:numPr>
          <w:ilvl w:val="2"/>
          <w:numId w:val="13"/>
        </w:numPr>
        <w:rPr>
          <w:rFonts w:ascii="SymbolMT" w:hAnsi="SymbolMT"/>
          <w:color w:val="23282D"/>
          <w:sz w:val="20"/>
          <w:szCs w:val="20"/>
        </w:rPr>
      </w:pPr>
      <w:r>
        <w:rPr>
          <w:rFonts w:ascii="SegoeUI" w:hAnsi="SegoeUI"/>
          <w:color w:val="23282D"/>
          <w:sz w:val="22"/>
          <w:szCs w:val="22"/>
        </w:rPr>
        <w:t>“</w:t>
      </w:r>
      <w:r w:rsidR="0047294D" w:rsidRPr="00334040">
        <w:rPr>
          <w:rFonts w:ascii="SegoeUI" w:hAnsi="SegoeUI"/>
          <w:color w:val="23282D"/>
          <w:sz w:val="22"/>
          <w:szCs w:val="22"/>
        </w:rPr>
        <w:t>Super Mario</w:t>
      </w:r>
      <w:r>
        <w:rPr>
          <w:rFonts w:ascii="SegoeUI" w:hAnsi="SegoeUI"/>
          <w:color w:val="23282D"/>
          <w:sz w:val="22"/>
          <w:szCs w:val="22"/>
        </w:rPr>
        <w:t>”</w:t>
      </w:r>
      <w:r w:rsidR="0047294D" w:rsidRPr="00334040">
        <w:rPr>
          <w:rFonts w:ascii="SegoeUI" w:hAnsi="SegoeUI"/>
          <w:color w:val="23282D"/>
          <w:sz w:val="22"/>
          <w:szCs w:val="22"/>
        </w:rPr>
        <w:t xml:space="preserve"> vs. </w:t>
      </w:r>
      <w:r>
        <w:rPr>
          <w:rFonts w:ascii="SegoeUI" w:hAnsi="SegoeUI"/>
          <w:color w:val="23282D"/>
          <w:sz w:val="22"/>
          <w:szCs w:val="22"/>
        </w:rPr>
        <w:t>“</w:t>
      </w:r>
      <w:r w:rsidR="0047294D" w:rsidRPr="00334040">
        <w:rPr>
          <w:rFonts w:ascii="SegoeUI" w:hAnsi="SegoeUI"/>
          <w:color w:val="23282D"/>
          <w:sz w:val="22"/>
          <w:szCs w:val="22"/>
        </w:rPr>
        <w:t>Super Mario 64</w:t>
      </w:r>
      <w:r>
        <w:rPr>
          <w:rFonts w:ascii="SegoeUI" w:hAnsi="SegoeUI"/>
          <w:color w:val="23282D"/>
          <w:sz w:val="22"/>
          <w:szCs w:val="22"/>
        </w:rPr>
        <w:t>”</w:t>
      </w:r>
      <w:r w:rsidR="0047294D" w:rsidRPr="00334040">
        <w:rPr>
          <w:rFonts w:ascii="SegoeUI" w:hAnsi="SegoeUI"/>
          <w:color w:val="23282D"/>
          <w:sz w:val="22"/>
          <w:szCs w:val="22"/>
        </w:rPr>
        <w:t xml:space="preserve"> </w:t>
      </w:r>
    </w:p>
    <w:p w14:paraId="67DED064" w14:textId="416B4BC6" w:rsidR="00032AD9" w:rsidRPr="00334040" w:rsidRDefault="00334040" w:rsidP="00032AD9">
      <w:pPr>
        <w:pStyle w:val="NormalWeb"/>
        <w:numPr>
          <w:ilvl w:val="2"/>
          <w:numId w:val="13"/>
        </w:numPr>
        <w:rPr>
          <w:rFonts w:ascii="SymbolMT" w:hAnsi="SymbolMT"/>
          <w:color w:val="23282D"/>
          <w:sz w:val="20"/>
          <w:szCs w:val="20"/>
        </w:rPr>
      </w:pPr>
      <w:r>
        <w:rPr>
          <w:rFonts w:ascii="SegoeUI" w:hAnsi="SegoeUI"/>
          <w:color w:val="23282D"/>
          <w:sz w:val="22"/>
          <w:szCs w:val="22"/>
        </w:rPr>
        <w:t>Show</w:t>
      </w:r>
      <w:r w:rsidR="0047294D" w:rsidRPr="00334040">
        <w:rPr>
          <w:rFonts w:ascii="SegoeUI" w:hAnsi="SegoeUI"/>
          <w:color w:val="23282D"/>
          <w:sz w:val="22"/>
          <w:szCs w:val="22"/>
        </w:rPr>
        <w:t xml:space="preserve"> clipart for each character for both games and show them side by side.</w:t>
      </w:r>
    </w:p>
    <w:p w14:paraId="4C46C538" w14:textId="07458E3D" w:rsidR="00334040" w:rsidRPr="00D4678D" w:rsidRDefault="005D67F0" w:rsidP="00334040">
      <w:pPr>
        <w:pStyle w:val="NormalWeb"/>
        <w:numPr>
          <w:ilvl w:val="3"/>
          <w:numId w:val="13"/>
        </w:numPr>
        <w:rPr>
          <w:rFonts w:ascii="SymbolMT" w:hAnsi="SymbolMT"/>
          <w:sz w:val="20"/>
          <w:szCs w:val="20"/>
        </w:rPr>
      </w:pPr>
      <w:r w:rsidRPr="00D4678D">
        <w:rPr>
          <w:rFonts w:ascii="SegoeUI" w:hAnsi="SegoeUI"/>
          <w:sz w:val="22"/>
          <w:szCs w:val="22"/>
        </w:rPr>
        <w:t>“</w:t>
      </w:r>
      <w:r w:rsidR="00334040" w:rsidRPr="00D4678D">
        <w:rPr>
          <w:rFonts w:ascii="SegoeUI" w:hAnsi="SegoeUI"/>
          <w:sz w:val="22"/>
          <w:szCs w:val="22"/>
        </w:rPr>
        <w:t>Super Mario</w:t>
      </w:r>
      <w:r w:rsidRPr="00D4678D">
        <w:rPr>
          <w:rFonts w:ascii="SegoeUI" w:hAnsi="SegoeUI"/>
          <w:sz w:val="22"/>
          <w:szCs w:val="22"/>
        </w:rPr>
        <w:t>”</w:t>
      </w:r>
      <w:r w:rsidR="00334040" w:rsidRPr="00D4678D">
        <w:rPr>
          <w:rFonts w:ascii="SegoeUI" w:hAnsi="SegoeUI"/>
          <w:sz w:val="22"/>
          <w:szCs w:val="22"/>
        </w:rPr>
        <w:t xml:space="preserve"> (</w:t>
      </w:r>
      <w:r w:rsidR="00334040" w:rsidRPr="00D4678D">
        <w:rPr>
          <w:rFonts w:ascii="SegoeUI" w:hAnsi="SegoeUI"/>
          <w:i/>
          <w:iCs/>
          <w:sz w:val="22"/>
          <w:szCs w:val="22"/>
        </w:rPr>
        <w:t>Link</w:t>
      </w:r>
      <w:r w:rsidR="00334040" w:rsidRPr="00D4678D">
        <w:rPr>
          <w:rFonts w:ascii="SegoeUI" w:hAnsi="SegoeUI"/>
          <w:sz w:val="22"/>
          <w:szCs w:val="22"/>
        </w:rPr>
        <w:t>:</w:t>
      </w:r>
      <w:r w:rsidR="00D4678D">
        <w:rPr>
          <w:rFonts w:ascii="SegoeUI" w:hAnsi="SegoeUI"/>
          <w:sz w:val="22"/>
          <w:szCs w:val="22"/>
        </w:rPr>
        <w:t xml:space="preserve"> </w:t>
      </w:r>
      <w:hyperlink r:id="rId22" w:history="1">
        <w:r w:rsidR="00D4678D" w:rsidRPr="00C4742D">
          <w:rPr>
            <w:rStyle w:val="Hyperlink"/>
            <w:rFonts w:ascii="SegoeUI" w:hAnsi="SegoeUI"/>
            <w:sz w:val="22"/>
            <w:szCs w:val="22"/>
          </w:rPr>
          <w:t>https://www.mariowiki.com/Gallery:Super_Mario_Bros</w:t>
        </w:r>
      </w:hyperlink>
      <w:r w:rsidR="00D4678D" w:rsidRPr="00D4678D">
        <w:rPr>
          <w:rFonts w:ascii="SegoeUI" w:hAnsi="SegoeUI"/>
          <w:sz w:val="22"/>
          <w:szCs w:val="22"/>
        </w:rPr>
        <w:t>.</w:t>
      </w:r>
      <w:r w:rsidR="00D4678D">
        <w:rPr>
          <w:rFonts w:ascii="SegoeUI" w:hAnsi="SegoeUI"/>
          <w:sz w:val="22"/>
          <w:szCs w:val="22"/>
        </w:rPr>
        <w:t xml:space="preserve">) </w:t>
      </w:r>
    </w:p>
    <w:p w14:paraId="4B6D8636" w14:textId="479D2AD2" w:rsidR="00334040" w:rsidRPr="00D4678D" w:rsidRDefault="005D67F0" w:rsidP="00334040">
      <w:pPr>
        <w:pStyle w:val="NormalWeb"/>
        <w:numPr>
          <w:ilvl w:val="3"/>
          <w:numId w:val="13"/>
        </w:numPr>
        <w:rPr>
          <w:rFonts w:ascii="SymbolMT" w:hAnsi="SymbolMT"/>
          <w:sz w:val="20"/>
          <w:szCs w:val="20"/>
        </w:rPr>
      </w:pPr>
      <w:r w:rsidRPr="00D4678D">
        <w:rPr>
          <w:rFonts w:ascii="SegoeUI" w:hAnsi="SegoeUI"/>
          <w:sz w:val="22"/>
          <w:szCs w:val="22"/>
        </w:rPr>
        <w:lastRenderedPageBreak/>
        <w:t>“</w:t>
      </w:r>
      <w:r w:rsidR="00334040" w:rsidRPr="00D4678D">
        <w:rPr>
          <w:rFonts w:ascii="SegoeUI" w:hAnsi="SegoeUI"/>
          <w:sz w:val="22"/>
          <w:szCs w:val="22"/>
        </w:rPr>
        <w:t>Super Mario 64</w:t>
      </w:r>
      <w:r w:rsidRPr="00D4678D">
        <w:rPr>
          <w:rFonts w:ascii="SegoeUI" w:hAnsi="SegoeUI"/>
          <w:sz w:val="22"/>
          <w:szCs w:val="22"/>
        </w:rPr>
        <w:t>”</w:t>
      </w:r>
      <w:r w:rsidR="00334040" w:rsidRPr="00D4678D">
        <w:rPr>
          <w:rFonts w:ascii="SegoeUI" w:hAnsi="SegoeUI"/>
          <w:sz w:val="22"/>
          <w:szCs w:val="22"/>
        </w:rPr>
        <w:t xml:space="preserve"> (</w:t>
      </w:r>
      <w:r w:rsidR="00334040" w:rsidRPr="00D4678D">
        <w:rPr>
          <w:rFonts w:ascii="SegoeUI" w:hAnsi="SegoeUI"/>
          <w:i/>
          <w:iCs/>
          <w:sz w:val="22"/>
          <w:szCs w:val="22"/>
        </w:rPr>
        <w:t>Link</w:t>
      </w:r>
      <w:r w:rsidR="00334040" w:rsidRPr="00D4678D">
        <w:rPr>
          <w:rFonts w:ascii="SegoeUI" w:hAnsi="SegoeUI"/>
          <w:sz w:val="22"/>
          <w:szCs w:val="22"/>
        </w:rPr>
        <w:t>:</w:t>
      </w:r>
      <w:r w:rsidR="00D4678D" w:rsidRPr="00D4678D">
        <w:rPr>
          <w:rFonts w:ascii="SegoeUI" w:hAnsi="SegoeUI"/>
          <w:sz w:val="22"/>
          <w:szCs w:val="22"/>
        </w:rPr>
        <w:t xml:space="preserve"> </w:t>
      </w:r>
      <w:hyperlink r:id="rId23" w:history="1">
        <w:r w:rsidR="00D4678D" w:rsidRPr="00D4678D">
          <w:rPr>
            <w:rStyle w:val="Hyperlink"/>
            <w:rFonts w:ascii="SegoeUI" w:hAnsi="SegoeUI"/>
            <w:color w:val="auto"/>
            <w:sz w:val="22"/>
            <w:szCs w:val="22"/>
          </w:rPr>
          <w:t>https://www.mariowiki.com/Gallery:Super_Mario_64</w:t>
        </w:r>
      </w:hyperlink>
      <w:r w:rsidR="00D4678D" w:rsidRPr="00D4678D">
        <w:rPr>
          <w:rFonts w:ascii="SegoeUI" w:hAnsi="SegoeUI"/>
          <w:sz w:val="22"/>
          <w:szCs w:val="22"/>
        </w:rPr>
        <w:t xml:space="preserve">) </w:t>
      </w:r>
    </w:p>
    <w:p w14:paraId="0B864F48" w14:textId="77777777" w:rsidR="00032AD9"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Story </w:t>
      </w:r>
    </w:p>
    <w:p w14:paraId="1FC9F764" w14:textId="19A4E2AB" w:rsidR="0047294D" w:rsidRPr="00334040" w:rsidRDefault="0047294D" w:rsidP="00032AD9">
      <w:pPr>
        <w:pStyle w:val="NormalWeb"/>
        <w:numPr>
          <w:ilvl w:val="0"/>
          <w:numId w:val="13"/>
        </w:numPr>
        <w:rPr>
          <w:rFonts w:ascii="SymbolMT" w:hAnsi="SymbolMT"/>
          <w:color w:val="23282D"/>
          <w:sz w:val="20"/>
          <w:szCs w:val="20"/>
        </w:rPr>
      </w:pPr>
      <w:r w:rsidRPr="00334040">
        <w:rPr>
          <w:rFonts w:ascii="SegoeUI" w:hAnsi="SegoeUI"/>
          <w:color w:val="23282D"/>
          <w:sz w:val="22"/>
          <w:szCs w:val="22"/>
        </w:rPr>
        <w:t xml:space="preserve">Essential Conflict </w:t>
      </w:r>
    </w:p>
    <w:p w14:paraId="24AE4CE0" w14:textId="30BFD85A" w:rsidR="00032AD9" w:rsidRPr="00334040"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Pr="00B71C75">
        <w:rPr>
          <w:rFonts w:ascii="SegoeUI" w:hAnsi="SegoeUI"/>
          <w:b/>
          <w:bCs/>
          <w:color w:val="23282D"/>
          <w:sz w:val="22"/>
          <w:szCs w:val="22"/>
        </w:rPr>
        <w:t xml:space="preserve">: </w:t>
      </w:r>
      <w:r w:rsidRPr="00B71C75">
        <w:rPr>
          <w:rFonts w:ascii="SegoeUI" w:hAnsi="SegoeUI"/>
          <w:color w:val="23282D"/>
          <w:sz w:val="22"/>
          <w:szCs w:val="22"/>
        </w:rPr>
        <w:t>Think-Share</w:t>
      </w:r>
      <w:r w:rsidR="00C5724D">
        <w:rPr>
          <w:rFonts w:ascii="SegoeUI" w:hAnsi="SegoeUI"/>
          <w:color w:val="23282D"/>
          <w:sz w:val="22"/>
          <w:szCs w:val="22"/>
        </w:rPr>
        <w:t xml:space="preserve"> (</w:t>
      </w:r>
      <w:r w:rsidR="00B71C75">
        <w:rPr>
          <w:rFonts w:ascii="SegoeUI" w:hAnsi="SegoeUI"/>
          <w:color w:val="23282D"/>
          <w:sz w:val="22"/>
          <w:szCs w:val="22"/>
        </w:rPr>
        <w:t xml:space="preserve">approximately </w:t>
      </w:r>
      <w:r w:rsidR="00835F80">
        <w:rPr>
          <w:rFonts w:ascii="SegoeUI" w:hAnsi="SegoeUI"/>
          <w:color w:val="23282D"/>
          <w:sz w:val="22"/>
          <w:szCs w:val="22"/>
        </w:rPr>
        <w:t>13</w:t>
      </w:r>
      <w:r w:rsidR="00B71C75">
        <w:rPr>
          <w:rFonts w:ascii="SegoeUI" w:hAnsi="SegoeUI"/>
          <w:color w:val="23282D"/>
          <w:sz w:val="22"/>
          <w:szCs w:val="22"/>
        </w:rPr>
        <w:t xml:space="preserve"> minutes</w:t>
      </w:r>
      <w:r w:rsidR="00C5724D">
        <w:rPr>
          <w:rFonts w:ascii="SegoeUI" w:hAnsi="SegoeUI"/>
          <w:color w:val="23282D"/>
          <w:sz w:val="22"/>
          <w:szCs w:val="22"/>
        </w:rPr>
        <w:t>)</w:t>
      </w:r>
    </w:p>
    <w:p w14:paraId="43F31F6D" w14:textId="374C0B8A" w:rsidR="00835F80" w:rsidRPr="00835F80" w:rsidRDefault="00835F80" w:rsidP="00835F80">
      <w:pPr>
        <w:pStyle w:val="NormalWeb"/>
        <w:rPr>
          <w:rFonts w:ascii="SegoeUI" w:hAnsi="SegoeUI"/>
          <w:color w:val="23282D"/>
          <w:sz w:val="22"/>
          <w:szCs w:val="22"/>
        </w:rPr>
      </w:pPr>
      <w:r w:rsidRPr="00835F80">
        <w:rPr>
          <w:rFonts w:ascii="SegoeUI" w:hAnsi="SegoeUI"/>
          <w:color w:val="23282D"/>
          <w:sz w:val="22"/>
          <w:szCs w:val="22"/>
        </w:rPr>
        <w:t>Solo</w:t>
      </w:r>
      <w:r>
        <w:rPr>
          <w:rFonts w:ascii="SegoeUI" w:hAnsi="SegoeUI"/>
          <w:color w:val="23282D"/>
          <w:sz w:val="22"/>
          <w:szCs w:val="22"/>
        </w:rPr>
        <w:t xml:space="preserve"> (3 minutes): </w:t>
      </w:r>
    </w:p>
    <w:p w14:paraId="76C1C623" w14:textId="061597DD" w:rsidR="00835F80" w:rsidRDefault="00032AD9" w:rsidP="00032AD9">
      <w:pPr>
        <w:pStyle w:val="NormalWeb"/>
        <w:numPr>
          <w:ilvl w:val="0"/>
          <w:numId w:val="14"/>
        </w:numPr>
        <w:rPr>
          <w:rFonts w:ascii="SegoeUI" w:hAnsi="SegoeUI"/>
          <w:color w:val="23282D"/>
          <w:sz w:val="22"/>
          <w:szCs w:val="22"/>
        </w:rPr>
      </w:pPr>
      <w:r w:rsidRPr="00835F80">
        <w:rPr>
          <w:rFonts w:ascii="SegoeUI" w:hAnsi="SegoeUI"/>
          <w:color w:val="23282D"/>
          <w:sz w:val="22"/>
          <w:szCs w:val="22"/>
        </w:rPr>
        <w:t xml:space="preserve">Pick a character from a game of choice </w:t>
      </w:r>
    </w:p>
    <w:p w14:paraId="056FB768" w14:textId="031B4284" w:rsidR="00835F80" w:rsidRPr="00835F80" w:rsidRDefault="00835F80" w:rsidP="00835F80">
      <w:pPr>
        <w:pStyle w:val="NormalWeb"/>
        <w:numPr>
          <w:ilvl w:val="0"/>
          <w:numId w:val="14"/>
        </w:numPr>
        <w:rPr>
          <w:rFonts w:ascii="SegoeUI" w:hAnsi="SegoeUI"/>
          <w:color w:val="23282D"/>
          <w:sz w:val="22"/>
          <w:szCs w:val="22"/>
        </w:rPr>
      </w:pPr>
      <w:r>
        <w:rPr>
          <w:rFonts w:ascii="SegoeUI" w:hAnsi="SegoeUI"/>
          <w:color w:val="23282D"/>
          <w:sz w:val="22"/>
          <w:szCs w:val="22"/>
        </w:rPr>
        <w:t>Find</w:t>
      </w:r>
      <w:r w:rsidRPr="00835F80">
        <w:rPr>
          <w:rFonts w:ascii="SegoeUI" w:hAnsi="SegoeUI"/>
          <w:color w:val="23282D"/>
          <w:sz w:val="22"/>
          <w:szCs w:val="22"/>
        </w:rPr>
        <w:t xml:space="preserve"> an image of the character ready to share with the camp</w:t>
      </w:r>
    </w:p>
    <w:p w14:paraId="2C7FB737" w14:textId="142393DF" w:rsidR="00835F80" w:rsidRDefault="00835F80" w:rsidP="00032AD9">
      <w:pPr>
        <w:pStyle w:val="NormalWeb"/>
        <w:numPr>
          <w:ilvl w:val="0"/>
          <w:numId w:val="14"/>
        </w:numPr>
        <w:rPr>
          <w:rFonts w:ascii="SegoeUI" w:hAnsi="SegoeUI"/>
          <w:color w:val="23282D"/>
          <w:sz w:val="22"/>
          <w:szCs w:val="22"/>
        </w:rPr>
      </w:pPr>
      <w:r>
        <w:rPr>
          <w:rFonts w:ascii="SegoeUI" w:hAnsi="SegoeUI"/>
          <w:color w:val="23282D"/>
          <w:sz w:val="22"/>
          <w:szCs w:val="22"/>
        </w:rPr>
        <w:t xml:space="preserve">Write down </w:t>
      </w:r>
      <w:r w:rsidR="00032AD9" w:rsidRPr="00835F80">
        <w:rPr>
          <w:rFonts w:ascii="SegoeUI" w:hAnsi="SegoeUI"/>
          <w:color w:val="23282D"/>
          <w:sz w:val="22"/>
          <w:szCs w:val="22"/>
        </w:rPr>
        <w:t xml:space="preserve">one part of the character’s graphical costume. </w:t>
      </w:r>
    </w:p>
    <w:p w14:paraId="33EC8411" w14:textId="60D9624C" w:rsidR="00835F80" w:rsidRDefault="00835F80" w:rsidP="00835F80">
      <w:pPr>
        <w:pStyle w:val="NormalWeb"/>
        <w:rPr>
          <w:rFonts w:ascii="SegoeUI" w:hAnsi="SegoeUI"/>
          <w:color w:val="23282D"/>
          <w:sz w:val="22"/>
          <w:szCs w:val="22"/>
        </w:rPr>
      </w:pPr>
      <w:r>
        <w:rPr>
          <w:rFonts w:ascii="SegoeUI" w:hAnsi="SegoeUI"/>
          <w:color w:val="23282D"/>
          <w:sz w:val="22"/>
          <w:szCs w:val="22"/>
        </w:rPr>
        <w:t>Share (10 minutes:</w:t>
      </w:r>
    </w:p>
    <w:p w14:paraId="4DC7F561" w14:textId="3E9F68D7" w:rsidR="00032AD9" w:rsidRPr="00835F80" w:rsidRDefault="00835F80" w:rsidP="00835F80">
      <w:pPr>
        <w:pStyle w:val="NormalWeb"/>
        <w:numPr>
          <w:ilvl w:val="0"/>
          <w:numId w:val="18"/>
        </w:numPr>
        <w:rPr>
          <w:rFonts w:ascii="SegoeUI" w:hAnsi="SegoeUI"/>
          <w:sz w:val="22"/>
          <w:szCs w:val="22"/>
        </w:rPr>
      </w:pPr>
      <w:r>
        <w:rPr>
          <w:rFonts w:ascii="SegoeUI" w:hAnsi="SegoeUI"/>
          <w:sz w:val="22"/>
          <w:szCs w:val="22"/>
        </w:rPr>
        <w:t>Campers will share their character one at a time and we will go in alphabetical order by first name</w:t>
      </w:r>
    </w:p>
    <w:p w14:paraId="65987430" w14:textId="4B311405" w:rsidR="00032AD9"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yellow"/>
        </w:rPr>
        <w:t>INSTRUCTION</w:t>
      </w:r>
      <w:r w:rsidRPr="00B71C75">
        <w:rPr>
          <w:rFonts w:ascii="SegoeUI" w:hAnsi="SegoeUI"/>
          <w:color w:val="23282D"/>
          <w:sz w:val="22"/>
          <w:szCs w:val="22"/>
        </w:rPr>
        <w:t xml:space="preserve">: </w:t>
      </w:r>
      <w:r w:rsidR="00334040" w:rsidRPr="00B71C75">
        <w:rPr>
          <w:rFonts w:ascii="SegoeUI" w:hAnsi="SegoeUI"/>
          <w:color w:val="23282D"/>
          <w:sz w:val="22"/>
          <w:szCs w:val="22"/>
        </w:rPr>
        <w:t xml:space="preserve">Instructors </w:t>
      </w:r>
      <w:r w:rsidRPr="00B71C75">
        <w:rPr>
          <w:rFonts w:ascii="SegoeUI" w:hAnsi="SegoeUI"/>
          <w:color w:val="23282D"/>
          <w:sz w:val="22"/>
          <w:szCs w:val="22"/>
        </w:rPr>
        <w:t>play</w:t>
      </w:r>
      <w:r w:rsidR="00334040" w:rsidRPr="00B71C75">
        <w:rPr>
          <w:rFonts w:ascii="SegoeUI" w:hAnsi="SegoeUI"/>
          <w:color w:val="23282D"/>
          <w:sz w:val="22"/>
          <w:szCs w:val="22"/>
        </w:rPr>
        <w:t xml:space="preserve"> </w:t>
      </w:r>
      <w:r w:rsidR="005D67F0">
        <w:rPr>
          <w:rFonts w:ascii="SegoeUI" w:hAnsi="SegoeUI"/>
          <w:color w:val="23282D"/>
          <w:sz w:val="22"/>
          <w:szCs w:val="22"/>
        </w:rPr>
        <w:t>“</w:t>
      </w:r>
      <w:r w:rsidR="00334040" w:rsidRPr="00B71C75">
        <w:rPr>
          <w:rFonts w:ascii="SegoeUI" w:hAnsi="SegoeUI"/>
          <w:color w:val="23282D"/>
          <w:sz w:val="22"/>
          <w:szCs w:val="22"/>
        </w:rPr>
        <w:t>Minesweeper</w:t>
      </w:r>
      <w:r w:rsidR="005D67F0">
        <w:rPr>
          <w:rFonts w:ascii="SegoeUI" w:hAnsi="SegoeUI"/>
          <w:color w:val="23282D"/>
          <w:sz w:val="22"/>
          <w:szCs w:val="22"/>
        </w:rPr>
        <w:t>”</w:t>
      </w:r>
      <w:r w:rsidRPr="00B71C75">
        <w:rPr>
          <w:rFonts w:ascii="SegoeUI" w:hAnsi="SegoeUI"/>
          <w:color w:val="23282D"/>
          <w:sz w:val="22"/>
          <w:szCs w:val="22"/>
        </w:rPr>
        <w:t xml:space="preserve"> and narrate the story</w:t>
      </w:r>
      <w:r w:rsidR="00C5724D">
        <w:rPr>
          <w:rFonts w:ascii="SegoeUI" w:hAnsi="SegoeUI"/>
          <w:color w:val="23282D"/>
          <w:sz w:val="22"/>
          <w:szCs w:val="22"/>
        </w:rPr>
        <w:t xml:space="preserve"> (approximately 5 minutes)</w:t>
      </w:r>
    </w:p>
    <w:p w14:paraId="32C53602" w14:textId="1E09B258" w:rsidR="00334040" w:rsidRDefault="005D67F0" w:rsidP="00334040">
      <w:pPr>
        <w:pStyle w:val="NormalWeb"/>
        <w:numPr>
          <w:ilvl w:val="0"/>
          <w:numId w:val="7"/>
        </w:numPr>
      </w:pPr>
      <w:r>
        <w:rPr>
          <w:rFonts w:ascii="SegoeUI" w:hAnsi="SegoeUI"/>
          <w:color w:val="23282D"/>
          <w:sz w:val="22"/>
          <w:szCs w:val="22"/>
        </w:rPr>
        <w:t>“</w:t>
      </w:r>
      <w:r w:rsidR="00334040" w:rsidRPr="00334040">
        <w:rPr>
          <w:rFonts w:ascii="SegoeUI" w:hAnsi="SegoeUI"/>
          <w:color w:val="23282D"/>
          <w:sz w:val="22"/>
          <w:szCs w:val="22"/>
        </w:rPr>
        <w:t>Minesweeper</w:t>
      </w:r>
      <w:r>
        <w:rPr>
          <w:rFonts w:ascii="SegoeUI" w:hAnsi="SegoeUI"/>
          <w:color w:val="23282D"/>
          <w:sz w:val="22"/>
          <w:szCs w:val="22"/>
        </w:rPr>
        <w:t>”</w:t>
      </w:r>
      <w:r w:rsidR="00334040" w:rsidRPr="00334040">
        <w:rPr>
          <w:rFonts w:ascii="SegoeUI" w:hAnsi="SegoeUI"/>
          <w:color w:val="23282D"/>
          <w:sz w:val="22"/>
          <w:szCs w:val="22"/>
        </w:rPr>
        <w:t xml:space="preserve"> (</w:t>
      </w:r>
      <w:r w:rsidR="00334040" w:rsidRPr="00334040">
        <w:rPr>
          <w:rFonts w:ascii="SegoeUI" w:hAnsi="SegoeUI"/>
          <w:i/>
          <w:iCs/>
          <w:color w:val="23282D"/>
          <w:sz w:val="22"/>
          <w:szCs w:val="22"/>
        </w:rPr>
        <w:t>Link</w:t>
      </w:r>
      <w:r w:rsidR="00334040" w:rsidRPr="00334040">
        <w:rPr>
          <w:rFonts w:ascii="SegoeUI" w:hAnsi="SegoeUI"/>
          <w:color w:val="23282D"/>
          <w:sz w:val="22"/>
          <w:szCs w:val="22"/>
        </w:rPr>
        <w:t xml:space="preserve">: </w:t>
      </w:r>
      <w:hyperlink r:id="rId24" w:history="1">
        <w:r w:rsidR="00334040" w:rsidRPr="00334040">
          <w:rPr>
            <w:rStyle w:val="Hyperlink"/>
            <w:rFonts w:ascii="SegoeUI" w:hAnsi="SegoeUI"/>
            <w:sz w:val="22"/>
            <w:szCs w:val="22"/>
          </w:rPr>
          <w:t>https://minesweeperonline.com/</w:t>
        </w:r>
      </w:hyperlink>
      <w:r w:rsidR="00334040" w:rsidRPr="00334040">
        <w:rPr>
          <w:rFonts w:ascii="SegoeUI" w:hAnsi="SegoeUI"/>
          <w:color w:val="23282D"/>
          <w:sz w:val="22"/>
          <w:szCs w:val="22"/>
        </w:rPr>
        <w:t xml:space="preserve">) </w:t>
      </w:r>
    </w:p>
    <w:p w14:paraId="750E129A" w14:textId="40244062" w:rsidR="00334040" w:rsidRPr="00334040" w:rsidRDefault="00334040" w:rsidP="00032AD9">
      <w:pPr>
        <w:pStyle w:val="NormalWeb"/>
        <w:numPr>
          <w:ilvl w:val="0"/>
          <w:numId w:val="7"/>
        </w:numPr>
      </w:pPr>
      <w:r w:rsidRPr="00334040">
        <w:rPr>
          <w:rFonts w:ascii="SegoeUI" w:hAnsi="SegoeUI"/>
          <w:color w:val="23282D"/>
          <w:sz w:val="22"/>
          <w:szCs w:val="22"/>
        </w:rPr>
        <w:t xml:space="preserve">Show off elements of the game that support the story. (E.g., </w:t>
      </w:r>
      <w:r>
        <w:rPr>
          <w:rFonts w:ascii="SegoeUI" w:hAnsi="SegoeUI"/>
          <w:color w:val="23282D"/>
          <w:sz w:val="22"/>
          <w:szCs w:val="22"/>
        </w:rPr>
        <w:t>colors of numbers selected</w:t>
      </w:r>
      <w:r w:rsidRPr="00334040">
        <w:rPr>
          <w:rFonts w:ascii="SegoeUI" w:hAnsi="SegoeUI"/>
          <w:color w:val="23282D"/>
          <w:sz w:val="22"/>
          <w:szCs w:val="22"/>
        </w:rPr>
        <w:t>)</w:t>
      </w:r>
    </w:p>
    <w:p w14:paraId="5BE905C6" w14:textId="37454898" w:rsidR="00B71C75" w:rsidRPr="00B71C75" w:rsidRDefault="00032AD9" w:rsidP="00032AD9">
      <w:pPr>
        <w:pStyle w:val="NormalWeb"/>
        <w:rPr>
          <w:rFonts w:ascii="SegoeUI" w:hAnsi="SegoeUI"/>
          <w:color w:val="23282D"/>
          <w:sz w:val="22"/>
          <w:szCs w:val="22"/>
        </w:rPr>
      </w:pPr>
      <w:r w:rsidRPr="00B71C75">
        <w:rPr>
          <w:rFonts w:ascii="SegoeUI" w:hAnsi="SegoeUI"/>
          <w:b/>
          <w:bCs/>
          <w:color w:val="23282D"/>
          <w:sz w:val="22"/>
          <w:szCs w:val="22"/>
          <w:highlight w:val="lightGray"/>
        </w:rPr>
        <w:t>ACTIVITY</w:t>
      </w:r>
      <w:r w:rsidR="0047294D" w:rsidRPr="00B71C75">
        <w:rPr>
          <w:rFonts w:ascii="SegoeUI" w:hAnsi="SegoeUI"/>
          <w:b/>
          <w:bCs/>
          <w:color w:val="23282D"/>
          <w:sz w:val="22"/>
          <w:szCs w:val="22"/>
        </w:rPr>
        <w:t xml:space="preserve">: </w:t>
      </w:r>
      <w:r w:rsidR="00B71C75" w:rsidRPr="00B71C75">
        <w:rPr>
          <w:rFonts w:ascii="SegoeUI" w:hAnsi="SegoeUI"/>
          <w:color w:val="23282D"/>
          <w:sz w:val="22"/>
          <w:szCs w:val="22"/>
        </w:rPr>
        <w:t>T</w:t>
      </w:r>
      <w:r w:rsidR="00B71C75">
        <w:rPr>
          <w:rFonts w:ascii="SegoeUI" w:hAnsi="SegoeUI"/>
          <w:color w:val="23282D"/>
          <w:sz w:val="22"/>
          <w:szCs w:val="22"/>
        </w:rPr>
        <w:t xml:space="preserve">eam-Share </w:t>
      </w:r>
      <w:r w:rsidR="00C5724D">
        <w:rPr>
          <w:rFonts w:ascii="SegoeUI" w:hAnsi="SegoeUI"/>
          <w:color w:val="23282D"/>
          <w:sz w:val="22"/>
          <w:szCs w:val="22"/>
        </w:rPr>
        <w:t>(</w:t>
      </w:r>
      <w:r w:rsidR="00B71C75">
        <w:rPr>
          <w:rFonts w:ascii="SegoeUI" w:hAnsi="SegoeUI"/>
          <w:color w:val="23282D"/>
          <w:sz w:val="22"/>
          <w:szCs w:val="22"/>
        </w:rPr>
        <w:t>approximately 20 minutes</w:t>
      </w:r>
      <w:r w:rsidR="00C5724D">
        <w:rPr>
          <w:rFonts w:ascii="SegoeUI" w:hAnsi="SegoeUI"/>
          <w:color w:val="23282D"/>
          <w:sz w:val="22"/>
          <w:szCs w:val="22"/>
        </w:rPr>
        <w:t>)</w:t>
      </w:r>
    </w:p>
    <w:p w14:paraId="22248362" w14:textId="1B425CA6" w:rsidR="0047294D" w:rsidRPr="00334040" w:rsidRDefault="0047294D" w:rsidP="00032AD9">
      <w:pPr>
        <w:pStyle w:val="NormalWeb"/>
        <w:rPr>
          <w:rFonts w:ascii="SymbolMT" w:hAnsi="SymbolMT"/>
          <w:color w:val="23282D"/>
          <w:sz w:val="20"/>
          <w:szCs w:val="20"/>
        </w:rPr>
      </w:pPr>
      <w:r w:rsidRPr="00B71C75">
        <w:rPr>
          <w:rFonts w:ascii="SegoeUI" w:hAnsi="SegoeUI"/>
          <w:color w:val="23282D"/>
          <w:sz w:val="22"/>
          <w:szCs w:val="22"/>
        </w:rPr>
        <w:t>Pick an existing game, play it and narrate the story.</w:t>
      </w:r>
      <w:r w:rsidRPr="00334040">
        <w:rPr>
          <w:rFonts w:ascii="SegoeUI" w:hAnsi="SegoeUI"/>
          <w:color w:val="23282D"/>
          <w:sz w:val="22"/>
          <w:szCs w:val="22"/>
        </w:rPr>
        <w:t xml:space="preserve"> </w:t>
      </w:r>
    </w:p>
    <w:p w14:paraId="622DB803" w14:textId="77777777" w:rsidR="00334040" w:rsidRDefault="00334040" w:rsidP="00334040">
      <w:pPr>
        <w:pStyle w:val="NormalWeb"/>
        <w:numPr>
          <w:ilvl w:val="0"/>
          <w:numId w:val="16"/>
        </w:numPr>
      </w:pPr>
      <w:r w:rsidRPr="00334040">
        <w:rPr>
          <w:rFonts w:ascii="SegoeUI" w:hAnsi="SegoeUI"/>
          <w:color w:val="23282D"/>
          <w:sz w:val="22"/>
          <w:szCs w:val="22"/>
        </w:rPr>
        <w:t>Campers join a breakout room with one partner</w:t>
      </w:r>
    </w:p>
    <w:p w14:paraId="45428336" w14:textId="0A330404" w:rsidR="00334040" w:rsidRPr="00334040" w:rsidRDefault="00334040" w:rsidP="00334040">
      <w:pPr>
        <w:pStyle w:val="NormalWeb"/>
        <w:numPr>
          <w:ilvl w:val="0"/>
          <w:numId w:val="16"/>
        </w:numPr>
      </w:pPr>
      <w:r w:rsidRPr="00334040">
        <w:rPr>
          <w:rFonts w:ascii="SegoeUI" w:hAnsi="SegoeUI"/>
          <w:color w:val="23282D"/>
          <w:sz w:val="22"/>
          <w:szCs w:val="22"/>
        </w:rPr>
        <w:t>Campers pick a game and narrate it to their partner</w:t>
      </w:r>
    </w:p>
    <w:p w14:paraId="65811623" w14:textId="77777777" w:rsidR="00334040" w:rsidRPr="00334040" w:rsidRDefault="00334040" w:rsidP="009F1AAA">
      <w:pPr>
        <w:pStyle w:val="NormalWeb"/>
        <w:numPr>
          <w:ilvl w:val="1"/>
          <w:numId w:val="14"/>
        </w:numPr>
      </w:pPr>
      <w:r w:rsidRPr="00334040">
        <w:rPr>
          <w:rFonts w:ascii="SegoeUI" w:hAnsi="SegoeUI"/>
          <w:color w:val="23282D"/>
          <w:sz w:val="22"/>
          <w:szCs w:val="22"/>
        </w:rPr>
        <w:t>Show off elements of the game that support the story</w:t>
      </w:r>
    </w:p>
    <w:p w14:paraId="18F17D83" w14:textId="0EF92B87" w:rsidR="00334040" w:rsidRPr="00334040" w:rsidRDefault="00334040" w:rsidP="00334040">
      <w:pPr>
        <w:pStyle w:val="NormalWeb"/>
        <w:numPr>
          <w:ilvl w:val="2"/>
          <w:numId w:val="14"/>
        </w:numPr>
      </w:pPr>
      <w:r>
        <w:rPr>
          <w:rFonts w:ascii="SegoeUI" w:hAnsi="SegoeUI"/>
          <w:color w:val="23282D"/>
          <w:sz w:val="22"/>
          <w:szCs w:val="22"/>
        </w:rPr>
        <w:t xml:space="preserve">Both partners should write down the game and the elements </w:t>
      </w:r>
    </w:p>
    <w:p w14:paraId="080784C1" w14:textId="77F287C9" w:rsidR="00334040" w:rsidRPr="00334040" w:rsidRDefault="00334040" w:rsidP="00334040">
      <w:pPr>
        <w:pStyle w:val="NormalWeb"/>
        <w:numPr>
          <w:ilvl w:val="0"/>
          <w:numId w:val="14"/>
        </w:numPr>
      </w:pPr>
      <w:r>
        <w:rPr>
          <w:rFonts w:ascii="SegoeUI" w:hAnsi="SegoeUI"/>
          <w:color w:val="23282D"/>
          <w:sz w:val="22"/>
          <w:szCs w:val="22"/>
        </w:rPr>
        <w:t>Campers come back to main room and volunteers can share their game and narration</w:t>
      </w:r>
    </w:p>
    <w:p w14:paraId="2E5018EA" w14:textId="30792086" w:rsidR="00334040" w:rsidRPr="00B71C75" w:rsidRDefault="00334040" w:rsidP="00334040">
      <w:pPr>
        <w:pStyle w:val="NormalWeb"/>
      </w:pPr>
      <w:r w:rsidRPr="00B71C75">
        <w:rPr>
          <w:rFonts w:ascii="SegoeUI" w:hAnsi="SegoeUI"/>
          <w:b/>
          <w:bCs/>
          <w:color w:val="23282D"/>
          <w:sz w:val="22"/>
          <w:szCs w:val="22"/>
          <w:highlight w:val="yellow"/>
        </w:rPr>
        <w:t>INSTRUCTION</w:t>
      </w:r>
      <w:r w:rsidRPr="00B71C75">
        <w:rPr>
          <w:rFonts w:ascii="SegoeUI" w:hAnsi="SegoeUI"/>
          <w:color w:val="23282D"/>
          <w:sz w:val="22"/>
          <w:szCs w:val="22"/>
        </w:rPr>
        <w:t>: Ask if there are any final questions for the day before introducing homework</w:t>
      </w:r>
    </w:p>
    <w:p w14:paraId="7D6E656C" w14:textId="52421461" w:rsidR="00DC10BC" w:rsidRPr="00334040" w:rsidRDefault="00BF1F00" w:rsidP="0047294D">
      <w:pPr>
        <w:pStyle w:val="NormalWeb"/>
        <w:rPr>
          <w:rFonts w:ascii="SegoeUI" w:hAnsi="SegoeUI"/>
          <w:color w:val="23282D"/>
          <w:sz w:val="22"/>
          <w:szCs w:val="22"/>
        </w:rPr>
      </w:pPr>
      <w:r w:rsidRPr="00B71C75">
        <w:rPr>
          <w:rFonts w:ascii="SegoeUI" w:hAnsi="SegoeUI"/>
          <w:b/>
          <w:bCs/>
          <w:color w:val="23282D"/>
          <w:sz w:val="22"/>
          <w:szCs w:val="22"/>
          <w:highlight w:val="cyan"/>
        </w:rPr>
        <w:t>HOMEWORK</w:t>
      </w:r>
      <w:r w:rsidR="00DC10BC" w:rsidRPr="00B71C75">
        <w:rPr>
          <w:rFonts w:ascii="SegoeUI" w:hAnsi="SegoeUI"/>
          <w:b/>
          <w:bCs/>
          <w:color w:val="23282D"/>
          <w:sz w:val="22"/>
          <w:szCs w:val="22"/>
        </w:rPr>
        <w:t xml:space="preserve">: </w:t>
      </w:r>
      <w:r w:rsidR="00DC10BC" w:rsidRPr="00B71C75">
        <w:rPr>
          <w:rFonts w:ascii="SegoeUI" w:hAnsi="SegoeUI"/>
          <w:color w:val="23282D"/>
          <w:sz w:val="22"/>
          <w:szCs w:val="22"/>
        </w:rPr>
        <w:t>Play a game and break it down</w:t>
      </w:r>
    </w:p>
    <w:p w14:paraId="59C6DE20" w14:textId="46E3AAD1" w:rsidR="00DC10BC" w:rsidRPr="00334040" w:rsidRDefault="0047294D" w:rsidP="0047294D">
      <w:pPr>
        <w:pStyle w:val="NormalWeb"/>
        <w:numPr>
          <w:ilvl w:val="0"/>
          <w:numId w:val="6"/>
        </w:numPr>
      </w:pPr>
      <w:r w:rsidRPr="00334040">
        <w:rPr>
          <w:rFonts w:ascii="SegoeUI" w:hAnsi="SegoeUI"/>
          <w:color w:val="23282D"/>
          <w:sz w:val="22"/>
          <w:szCs w:val="22"/>
        </w:rPr>
        <w:t xml:space="preserve">Pick any computer game you like and play it for 30 minutes </w:t>
      </w:r>
    </w:p>
    <w:p w14:paraId="4E53A249" w14:textId="06F7E6CC" w:rsidR="00DC10BC" w:rsidRPr="00334040" w:rsidRDefault="0047294D" w:rsidP="0047294D">
      <w:pPr>
        <w:pStyle w:val="NormalWeb"/>
        <w:numPr>
          <w:ilvl w:val="0"/>
          <w:numId w:val="6"/>
        </w:numPr>
      </w:pPr>
      <w:r w:rsidRPr="00334040">
        <w:rPr>
          <w:rFonts w:ascii="SegoeUI" w:hAnsi="SegoeUI"/>
          <w:color w:val="23282D"/>
          <w:sz w:val="22"/>
          <w:szCs w:val="22"/>
        </w:rPr>
        <w:t xml:space="preserve">Be prepared to talk about the game </w:t>
      </w:r>
      <w:r w:rsidR="00DC10BC" w:rsidRPr="00334040">
        <w:rPr>
          <w:rFonts w:ascii="SegoeUI" w:hAnsi="SegoeUI"/>
          <w:color w:val="23282D"/>
          <w:sz w:val="22"/>
          <w:szCs w:val="22"/>
        </w:rPr>
        <w:t>on Day 2</w:t>
      </w:r>
    </w:p>
    <w:p w14:paraId="54B87682" w14:textId="147ED91A" w:rsidR="00DC10BC" w:rsidRPr="00334040" w:rsidRDefault="00DC10BC" w:rsidP="00DC10BC">
      <w:pPr>
        <w:pStyle w:val="NormalWeb"/>
        <w:numPr>
          <w:ilvl w:val="1"/>
          <w:numId w:val="6"/>
        </w:numPr>
      </w:pPr>
      <w:r w:rsidRPr="00334040">
        <w:rPr>
          <w:rFonts w:ascii="SegoeUI" w:hAnsi="SegoeUI"/>
          <w:color w:val="23282D"/>
          <w:sz w:val="22"/>
          <w:szCs w:val="22"/>
        </w:rPr>
        <w:t xml:space="preserve">(1) Be ready to </w:t>
      </w:r>
      <w:r w:rsidR="0047294D" w:rsidRPr="00334040">
        <w:rPr>
          <w:rFonts w:ascii="SegoeUI" w:hAnsi="SegoeUI"/>
          <w:color w:val="23282D"/>
          <w:sz w:val="22"/>
          <w:szCs w:val="22"/>
        </w:rPr>
        <w:t xml:space="preserve">demo the game via screen sharing </w:t>
      </w:r>
    </w:p>
    <w:p w14:paraId="005175A2" w14:textId="6159A389" w:rsidR="00DC10BC" w:rsidRPr="00334040" w:rsidRDefault="00DC10BC" w:rsidP="0047294D">
      <w:pPr>
        <w:pStyle w:val="NormalWeb"/>
        <w:numPr>
          <w:ilvl w:val="1"/>
          <w:numId w:val="6"/>
        </w:numPr>
        <w:rPr>
          <w:rFonts w:ascii="SegoeUI" w:hAnsi="SegoeUI"/>
          <w:color w:val="23282D"/>
          <w:sz w:val="22"/>
          <w:szCs w:val="22"/>
        </w:rPr>
      </w:pPr>
      <w:r w:rsidRPr="00334040">
        <w:t>(</w:t>
      </w:r>
      <w:r w:rsidRPr="00334040">
        <w:rPr>
          <w:rFonts w:ascii="SegoeUI" w:hAnsi="SegoeUI"/>
          <w:color w:val="23282D"/>
          <w:sz w:val="22"/>
          <w:szCs w:val="22"/>
        </w:rPr>
        <w:t xml:space="preserve">2) </w:t>
      </w:r>
      <w:r w:rsidR="0047294D" w:rsidRPr="00334040">
        <w:rPr>
          <w:rFonts w:ascii="SegoeUI" w:hAnsi="SegoeUI"/>
          <w:color w:val="23282D"/>
          <w:sz w:val="22"/>
          <w:szCs w:val="22"/>
        </w:rPr>
        <w:t xml:space="preserve">Explain why you like the game </w:t>
      </w:r>
    </w:p>
    <w:p w14:paraId="369C23F9" w14:textId="66B8F9F2" w:rsidR="00DC10BC" w:rsidRPr="00334040" w:rsidRDefault="00DC10BC" w:rsidP="00DC10BC">
      <w:pPr>
        <w:pStyle w:val="NormalWeb"/>
        <w:numPr>
          <w:ilvl w:val="1"/>
          <w:numId w:val="6"/>
        </w:numPr>
        <w:rPr>
          <w:rFonts w:ascii="SegoeUI" w:hAnsi="SegoeUI"/>
          <w:color w:val="23282D"/>
          <w:sz w:val="22"/>
          <w:szCs w:val="22"/>
        </w:rPr>
      </w:pPr>
      <w:r w:rsidRPr="00334040">
        <w:rPr>
          <w:rFonts w:ascii="SegoeUI" w:hAnsi="SegoeUI"/>
          <w:color w:val="23282D"/>
          <w:sz w:val="22"/>
          <w:szCs w:val="22"/>
        </w:rPr>
        <w:t xml:space="preserve">(3) Write out the game elements </w:t>
      </w:r>
    </w:p>
    <w:p w14:paraId="4332449E" w14:textId="77777777" w:rsidR="00DC10BC"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Goal</w:t>
      </w:r>
    </w:p>
    <w:p w14:paraId="3919086A" w14:textId="77777777" w:rsidR="00DC10BC"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lastRenderedPageBreak/>
        <w:t>Story</w:t>
      </w:r>
    </w:p>
    <w:p w14:paraId="3C263E6C" w14:textId="77777777" w:rsidR="00DC10BC" w:rsidRPr="00334040" w:rsidRDefault="00DC10BC"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R</w:t>
      </w:r>
      <w:r w:rsidR="0047294D" w:rsidRPr="00334040">
        <w:rPr>
          <w:rFonts w:ascii="SegoeUI" w:hAnsi="SegoeUI"/>
          <w:color w:val="23282D"/>
          <w:sz w:val="22"/>
          <w:szCs w:val="22"/>
        </w:rPr>
        <w:t>ule</w:t>
      </w:r>
      <w:r w:rsidRPr="00334040">
        <w:rPr>
          <w:rFonts w:ascii="SegoeUI" w:hAnsi="SegoeUI"/>
          <w:color w:val="23282D"/>
          <w:sz w:val="22"/>
          <w:szCs w:val="22"/>
        </w:rPr>
        <w:t>s</w:t>
      </w:r>
    </w:p>
    <w:p w14:paraId="0D44A3E1" w14:textId="77777777" w:rsidR="00DC10BC"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Players</w:t>
      </w:r>
    </w:p>
    <w:p w14:paraId="7311593A" w14:textId="038B2CDC" w:rsidR="0047294D" w:rsidRPr="00334040" w:rsidRDefault="0047294D" w:rsidP="00DC10BC">
      <w:pPr>
        <w:pStyle w:val="NormalWeb"/>
        <w:numPr>
          <w:ilvl w:val="2"/>
          <w:numId w:val="6"/>
        </w:numPr>
        <w:rPr>
          <w:rFonts w:ascii="SegoeUI" w:hAnsi="SegoeUI"/>
          <w:color w:val="23282D"/>
          <w:sz w:val="22"/>
          <w:szCs w:val="22"/>
        </w:rPr>
      </w:pPr>
      <w:r w:rsidRPr="00334040">
        <w:rPr>
          <w:rFonts w:ascii="SegoeUI" w:hAnsi="SegoeUI"/>
          <w:color w:val="23282D"/>
          <w:sz w:val="22"/>
          <w:szCs w:val="22"/>
        </w:rPr>
        <w:t xml:space="preserve">Player interactions </w:t>
      </w:r>
    </w:p>
    <w:p w14:paraId="44A5C952" w14:textId="77777777" w:rsidR="009F1AAA" w:rsidRPr="00334040" w:rsidRDefault="009F1AAA"/>
    <w:sectPr w:rsidR="009F1AAA" w:rsidRPr="00334040" w:rsidSect="00A93A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MT">
    <w:altName w:val="Cambria"/>
    <w:panose1 w:val="00000000000000000000"/>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SegoeUI">
    <w:altName w:val="Segoe UI"/>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63690"/>
    <w:multiLevelType w:val="hybridMultilevel"/>
    <w:tmpl w:val="3A74C6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C53445"/>
    <w:multiLevelType w:val="hybridMultilevel"/>
    <w:tmpl w:val="DB9EC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5922FE"/>
    <w:multiLevelType w:val="hybridMultilevel"/>
    <w:tmpl w:val="416C5592"/>
    <w:lvl w:ilvl="0" w:tplc="2F7C0488">
      <w:numFmt w:val="bullet"/>
      <w:lvlText w:val="•"/>
      <w:lvlJc w:val="left"/>
      <w:pPr>
        <w:ind w:left="720" w:hanging="360"/>
      </w:pPr>
      <w:rPr>
        <w:rFonts w:ascii="SymbolMT" w:eastAsia="Times New Roman" w:hAnsi="SymbolMT" w:cs="Times New Roman" w:hint="default"/>
        <w:color w:val="23282D"/>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CB28E1"/>
    <w:multiLevelType w:val="hybridMultilevel"/>
    <w:tmpl w:val="0BB2E5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351EE4"/>
    <w:multiLevelType w:val="hybridMultilevel"/>
    <w:tmpl w:val="96AE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0AB1220"/>
    <w:multiLevelType w:val="multilevel"/>
    <w:tmpl w:val="121AD5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6" w15:restartNumberingAfterBreak="0">
    <w:nsid w:val="1E445707"/>
    <w:multiLevelType w:val="multilevel"/>
    <w:tmpl w:val="DCA09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4FF53AB"/>
    <w:multiLevelType w:val="hybridMultilevel"/>
    <w:tmpl w:val="96386F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54A06"/>
    <w:multiLevelType w:val="hybridMultilevel"/>
    <w:tmpl w:val="1B7EFB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F7929"/>
    <w:multiLevelType w:val="hybridMultilevel"/>
    <w:tmpl w:val="EE6E8C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D822B8"/>
    <w:multiLevelType w:val="hybridMultilevel"/>
    <w:tmpl w:val="35E4E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1EA5ECA"/>
    <w:multiLevelType w:val="multilevel"/>
    <w:tmpl w:val="7812AF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9E060BE"/>
    <w:multiLevelType w:val="hybridMultilevel"/>
    <w:tmpl w:val="585C4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E343FF"/>
    <w:multiLevelType w:val="hybridMultilevel"/>
    <w:tmpl w:val="C34234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08483E"/>
    <w:multiLevelType w:val="hybridMultilevel"/>
    <w:tmpl w:val="7408CA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CB1C4A"/>
    <w:multiLevelType w:val="hybridMultilevel"/>
    <w:tmpl w:val="FBCEC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B766F0"/>
    <w:multiLevelType w:val="hybridMultilevel"/>
    <w:tmpl w:val="C28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D047BB"/>
    <w:multiLevelType w:val="multilevel"/>
    <w:tmpl w:val="2CB0BF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7"/>
  </w:num>
  <w:num w:numId="2">
    <w:abstractNumId w:val="11"/>
  </w:num>
  <w:num w:numId="3">
    <w:abstractNumId w:val="6"/>
  </w:num>
  <w:num w:numId="4">
    <w:abstractNumId w:val="5"/>
  </w:num>
  <w:num w:numId="5">
    <w:abstractNumId w:val="2"/>
  </w:num>
  <w:num w:numId="6">
    <w:abstractNumId w:val="4"/>
  </w:num>
  <w:num w:numId="7">
    <w:abstractNumId w:val="16"/>
  </w:num>
  <w:num w:numId="8">
    <w:abstractNumId w:val="15"/>
  </w:num>
  <w:num w:numId="9">
    <w:abstractNumId w:val="13"/>
  </w:num>
  <w:num w:numId="10">
    <w:abstractNumId w:val="9"/>
  </w:num>
  <w:num w:numId="11">
    <w:abstractNumId w:val="10"/>
  </w:num>
  <w:num w:numId="12">
    <w:abstractNumId w:val="1"/>
  </w:num>
  <w:num w:numId="13">
    <w:abstractNumId w:val="12"/>
  </w:num>
  <w:num w:numId="14">
    <w:abstractNumId w:val="7"/>
  </w:num>
  <w:num w:numId="15">
    <w:abstractNumId w:val="14"/>
  </w:num>
  <w:num w:numId="16">
    <w:abstractNumId w:val="3"/>
  </w:num>
  <w:num w:numId="17">
    <w:abstractNumId w:val="0"/>
  </w:num>
  <w:num w:numId="18">
    <w:abstractNumId w:val="8"/>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lla">
    <w15:presenceInfo w15:providerId="Windows Live" w15:userId="69fb7769c6ad5e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294D"/>
    <w:rsid w:val="00032AD9"/>
    <w:rsid w:val="00074FF1"/>
    <w:rsid w:val="000C0465"/>
    <w:rsid w:val="00287F1D"/>
    <w:rsid w:val="002E01AC"/>
    <w:rsid w:val="00334040"/>
    <w:rsid w:val="00345C7D"/>
    <w:rsid w:val="003928EC"/>
    <w:rsid w:val="003C686C"/>
    <w:rsid w:val="003E6D52"/>
    <w:rsid w:val="0042257A"/>
    <w:rsid w:val="0047294D"/>
    <w:rsid w:val="005D67F0"/>
    <w:rsid w:val="006A01B2"/>
    <w:rsid w:val="00835F80"/>
    <w:rsid w:val="00870BDB"/>
    <w:rsid w:val="008E7142"/>
    <w:rsid w:val="009F1AAA"/>
    <w:rsid w:val="00A27865"/>
    <w:rsid w:val="00A93A46"/>
    <w:rsid w:val="00B519E9"/>
    <w:rsid w:val="00B71C75"/>
    <w:rsid w:val="00BA0769"/>
    <w:rsid w:val="00BF1F00"/>
    <w:rsid w:val="00C5724D"/>
    <w:rsid w:val="00D4046D"/>
    <w:rsid w:val="00D4678D"/>
    <w:rsid w:val="00DC1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87A28"/>
  <w15:chartTrackingRefBased/>
  <w15:docId w15:val="{CDC390AF-FE4D-2341-AA8D-CAF4A11FA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294D"/>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DC10BC"/>
    <w:rPr>
      <w:color w:val="0563C1" w:themeColor="hyperlink"/>
      <w:u w:val="single"/>
    </w:rPr>
  </w:style>
  <w:style w:type="character" w:customStyle="1" w:styleId="UnresolvedMention">
    <w:name w:val="Unresolved Mention"/>
    <w:basedOn w:val="DefaultParagraphFont"/>
    <w:uiPriority w:val="99"/>
    <w:semiHidden/>
    <w:unhideWhenUsed/>
    <w:rsid w:val="00DC10BC"/>
    <w:rPr>
      <w:color w:val="605E5C"/>
      <w:shd w:val="clear" w:color="auto" w:fill="E1DFDD"/>
    </w:rPr>
  </w:style>
  <w:style w:type="character" w:styleId="FollowedHyperlink">
    <w:name w:val="FollowedHyperlink"/>
    <w:basedOn w:val="DefaultParagraphFont"/>
    <w:uiPriority w:val="99"/>
    <w:semiHidden/>
    <w:unhideWhenUsed/>
    <w:rsid w:val="00B71C75"/>
    <w:rPr>
      <w:color w:val="954F72" w:themeColor="followedHyperlink"/>
      <w:u w:val="single"/>
    </w:rPr>
  </w:style>
  <w:style w:type="paragraph" w:styleId="BalloonText">
    <w:name w:val="Balloon Text"/>
    <w:basedOn w:val="Normal"/>
    <w:link w:val="BalloonTextChar"/>
    <w:uiPriority w:val="99"/>
    <w:semiHidden/>
    <w:unhideWhenUsed/>
    <w:rsid w:val="003E6D5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6D5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4567271">
      <w:bodyDiv w:val="1"/>
      <w:marLeft w:val="0"/>
      <w:marRight w:val="0"/>
      <w:marTop w:val="0"/>
      <w:marBottom w:val="0"/>
      <w:divBdr>
        <w:top w:val="none" w:sz="0" w:space="0" w:color="auto"/>
        <w:left w:val="none" w:sz="0" w:space="0" w:color="auto"/>
        <w:bottom w:val="none" w:sz="0" w:space="0" w:color="auto"/>
        <w:right w:val="none" w:sz="0" w:space="0" w:color="auto"/>
      </w:divBdr>
    </w:div>
    <w:div w:id="1225877319">
      <w:bodyDiv w:val="1"/>
      <w:marLeft w:val="0"/>
      <w:marRight w:val="0"/>
      <w:marTop w:val="0"/>
      <w:marBottom w:val="0"/>
      <w:divBdr>
        <w:top w:val="none" w:sz="0" w:space="0" w:color="auto"/>
        <w:left w:val="none" w:sz="0" w:space="0" w:color="auto"/>
        <w:bottom w:val="none" w:sz="0" w:space="0" w:color="auto"/>
        <w:right w:val="none" w:sz="0" w:space="0" w:color="auto"/>
      </w:divBdr>
    </w:div>
    <w:div w:id="1276138364">
      <w:bodyDiv w:val="1"/>
      <w:marLeft w:val="0"/>
      <w:marRight w:val="0"/>
      <w:marTop w:val="0"/>
      <w:marBottom w:val="0"/>
      <w:divBdr>
        <w:top w:val="none" w:sz="0" w:space="0" w:color="auto"/>
        <w:left w:val="none" w:sz="0" w:space="0" w:color="auto"/>
        <w:bottom w:val="none" w:sz="0" w:space="0" w:color="auto"/>
        <w:right w:val="none" w:sz="0" w:space="0" w:color="auto"/>
      </w:divBdr>
      <w:divsChild>
        <w:div w:id="1326199873">
          <w:marLeft w:val="0"/>
          <w:marRight w:val="0"/>
          <w:marTop w:val="0"/>
          <w:marBottom w:val="0"/>
          <w:divBdr>
            <w:top w:val="none" w:sz="0" w:space="0" w:color="auto"/>
            <w:left w:val="none" w:sz="0" w:space="0" w:color="auto"/>
            <w:bottom w:val="none" w:sz="0" w:space="0" w:color="auto"/>
            <w:right w:val="none" w:sz="0" w:space="0" w:color="auto"/>
          </w:divBdr>
          <w:divsChild>
            <w:div w:id="832987548">
              <w:marLeft w:val="0"/>
              <w:marRight w:val="0"/>
              <w:marTop w:val="0"/>
              <w:marBottom w:val="0"/>
              <w:divBdr>
                <w:top w:val="none" w:sz="0" w:space="0" w:color="auto"/>
                <w:left w:val="none" w:sz="0" w:space="0" w:color="auto"/>
                <w:bottom w:val="none" w:sz="0" w:space="0" w:color="auto"/>
                <w:right w:val="none" w:sz="0" w:space="0" w:color="auto"/>
              </w:divBdr>
              <w:divsChild>
                <w:div w:id="182998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99424">
          <w:marLeft w:val="0"/>
          <w:marRight w:val="0"/>
          <w:marTop w:val="0"/>
          <w:marBottom w:val="0"/>
          <w:divBdr>
            <w:top w:val="none" w:sz="0" w:space="0" w:color="auto"/>
            <w:left w:val="none" w:sz="0" w:space="0" w:color="auto"/>
            <w:bottom w:val="none" w:sz="0" w:space="0" w:color="auto"/>
            <w:right w:val="none" w:sz="0" w:space="0" w:color="auto"/>
          </w:divBdr>
          <w:divsChild>
            <w:div w:id="1258635212">
              <w:marLeft w:val="0"/>
              <w:marRight w:val="0"/>
              <w:marTop w:val="0"/>
              <w:marBottom w:val="0"/>
              <w:divBdr>
                <w:top w:val="none" w:sz="0" w:space="0" w:color="auto"/>
                <w:left w:val="none" w:sz="0" w:space="0" w:color="auto"/>
                <w:bottom w:val="none" w:sz="0" w:space="0" w:color="auto"/>
                <w:right w:val="none" w:sz="0" w:space="0" w:color="auto"/>
              </w:divBdr>
              <w:divsChild>
                <w:div w:id="785350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60527">
          <w:marLeft w:val="0"/>
          <w:marRight w:val="0"/>
          <w:marTop w:val="0"/>
          <w:marBottom w:val="0"/>
          <w:divBdr>
            <w:top w:val="none" w:sz="0" w:space="0" w:color="auto"/>
            <w:left w:val="none" w:sz="0" w:space="0" w:color="auto"/>
            <w:bottom w:val="none" w:sz="0" w:space="0" w:color="auto"/>
            <w:right w:val="none" w:sz="0" w:space="0" w:color="auto"/>
          </w:divBdr>
          <w:divsChild>
            <w:div w:id="578445462">
              <w:marLeft w:val="0"/>
              <w:marRight w:val="0"/>
              <w:marTop w:val="0"/>
              <w:marBottom w:val="0"/>
              <w:divBdr>
                <w:top w:val="none" w:sz="0" w:space="0" w:color="auto"/>
                <w:left w:val="none" w:sz="0" w:space="0" w:color="auto"/>
                <w:bottom w:val="none" w:sz="0" w:space="0" w:color="auto"/>
                <w:right w:val="none" w:sz="0" w:space="0" w:color="auto"/>
              </w:divBdr>
              <w:divsChild>
                <w:div w:id="56383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2290">
          <w:marLeft w:val="0"/>
          <w:marRight w:val="0"/>
          <w:marTop w:val="0"/>
          <w:marBottom w:val="0"/>
          <w:divBdr>
            <w:top w:val="none" w:sz="0" w:space="0" w:color="auto"/>
            <w:left w:val="none" w:sz="0" w:space="0" w:color="auto"/>
            <w:bottom w:val="none" w:sz="0" w:space="0" w:color="auto"/>
            <w:right w:val="none" w:sz="0" w:space="0" w:color="auto"/>
          </w:divBdr>
          <w:divsChild>
            <w:div w:id="1295869597">
              <w:marLeft w:val="0"/>
              <w:marRight w:val="0"/>
              <w:marTop w:val="0"/>
              <w:marBottom w:val="0"/>
              <w:divBdr>
                <w:top w:val="none" w:sz="0" w:space="0" w:color="auto"/>
                <w:left w:val="none" w:sz="0" w:space="0" w:color="auto"/>
                <w:bottom w:val="none" w:sz="0" w:space="0" w:color="auto"/>
                <w:right w:val="none" w:sz="0" w:space="0" w:color="auto"/>
              </w:divBdr>
              <w:divsChild>
                <w:div w:id="14667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378869">
          <w:marLeft w:val="0"/>
          <w:marRight w:val="0"/>
          <w:marTop w:val="0"/>
          <w:marBottom w:val="0"/>
          <w:divBdr>
            <w:top w:val="none" w:sz="0" w:space="0" w:color="auto"/>
            <w:left w:val="none" w:sz="0" w:space="0" w:color="auto"/>
            <w:bottom w:val="none" w:sz="0" w:space="0" w:color="auto"/>
            <w:right w:val="none" w:sz="0" w:space="0" w:color="auto"/>
          </w:divBdr>
          <w:divsChild>
            <w:div w:id="881016172">
              <w:marLeft w:val="0"/>
              <w:marRight w:val="0"/>
              <w:marTop w:val="0"/>
              <w:marBottom w:val="0"/>
              <w:divBdr>
                <w:top w:val="none" w:sz="0" w:space="0" w:color="auto"/>
                <w:left w:val="none" w:sz="0" w:space="0" w:color="auto"/>
                <w:bottom w:val="none" w:sz="0" w:space="0" w:color="auto"/>
                <w:right w:val="none" w:sz="0" w:space="0" w:color="auto"/>
              </w:divBdr>
              <w:divsChild>
                <w:div w:id="115379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4592">
          <w:marLeft w:val="0"/>
          <w:marRight w:val="0"/>
          <w:marTop w:val="0"/>
          <w:marBottom w:val="0"/>
          <w:divBdr>
            <w:top w:val="none" w:sz="0" w:space="0" w:color="auto"/>
            <w:left w:val="none" w:sz="0" w:space="0" w:color="auto"/>
            <w:bottom w:val="none" w:sz="0" w:space="0" w:color="auto"/>
            <w:right w:val="none" w:sz="0" w:space="0" w:color="auto"/>
          </w:divBdr>
          <w:divsChild>
            <w:div w:id="973677710">
              <w:marLeft w:val="0"/>
              <w:marRight w:val="0"/>
              <w:marTop w:val="0"/>
              <w:marBottom w:val="0"/>
              <w:divBdr>
                <w:top w:val="none" w:sz="0" w:space="0" w:color="auto"/>
                <w:left w:val="none" w:sz="0" w:space="0" w:color="auto"/>
                <w:bottom w:val="none" w:sz="0" w:space="0" w:color="auto"/>
                <w:right w:val="none" w:sz="0" w:space="0" w:color="auto"/>
              </w:divBdr>
              <w:divsChild>
                <w:div w:id="629434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pload.wikimedia.org/wikipedia/commons/8/8c/Amsterdam_-_Risk_players_-_1136_%28cropped%29.jpg" TargetMode="External"/><Relationship Id="rId13" Type="http://schemas.openxmlformats.org/officeDocument/2006/relationships/hyperlink" Target="https://compass-ssl.xbox.com/assets/a7/74/a77438db-e4f8-4d30-92b4-5b26f246219f.jpg?n=Minecraft_Sneaky-Slider-1084_Aquatic_1600x675.jpg" TargetMode="External"/><Relationship Id="rId18" Type="http://schemas.openxmlformats.org/officeDocument/2006/relationships/hyperlink" Target="https://upload.wikimedia.org/wikipedia/en/b/b2/Koopa_Troopa_NSMBU.png"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upload.wikimedia.org/wikipedia/en/1/11/BowserNSMBUD.png" TargetMode="External"/><Relationship Id="rId7" Type="http://schemas.openxmlformats.org/officeDocument/2006/relationships/hyperlink" Target="https://betacssjs.chesscomfiles.com/bundles/web/images/offline-play/standardboard.png" TargetMode="External"/><Relationship Id="rId12" Type="http://schemas.openxmlformats.org/officeDocument/2006/relationships/hyperlink" Target="https://s3.amazonaws.com/tetris-www/assets/article/2017/06/16/how-to-get-better-at-tetris_feature.jpg" TargetMode="External"/><Relationship Id="rId17" Type="http://schemas.openxmlformats.org/officeDocument/2006/relationships/hyperlink" Target="https://upload.wikimedia.org/wikipedia/en/c/ce/Goomba.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upload.wikimedia.org/wikipedia/en/7/73/Luigi_NSMBUDX.png" TargetMode="External"/><Relationship Id="rId20" Type="http://schemas.openxmlformats.org/officeDocument/2006/relationships/hyperlink" Target="https://upload.wikimedia.org/wikipedia/en/d/d1/Toad_3D_Land.png" TargetMode="External"/><Relationship Id="rId1" Type="http://schemas.openxmlformats.org/officeDocument/2006/relationships/numbering" Target="numbering.xml"/><Relationship Id="rId6" Type="http://schemas.openxmlformats.org/officeDocument/2006/relationships/hyperlink" Target="https://www.youtube.com/watch?v=MU4psw3ccUI" TargetMode="External"/><Relationship Id="rId11" Type="http://schemas.openxmlformats.org/officeDocument/2006/relationships/hyperlink" Target="https://cdn57.androidauthority.net/wp-content/uploads/2019/09/AAW-Mario-Kart-Tour-1198x675.jpg" TargetMode="External"/><Relationship Id="rId24" Type="http://schemas.openxmlformats.org/officeDocument/2006/relationships/hyperlink" Target="https://minesweeperonline.com/" TargetMode="External"/><Relationship Id="rId5" Type="http://schemas.openxmlformats.org/officeDocument/2006/relationships/hyperlink" Target="https://github.com/paigerodeghero/ClemsonGameCodingCamp/tree/master/2021" TargetMode="External"/><Relationship Id="rId15" Type="http://schemas.openxmlformats.org/officeDocument/2006/relationships/hyperlink" Target="https://cdn.vox-cdn.com/thumbor/Yt1avchDkHqEqJuhYZ3YjKF3kFc=/0x0:1700x960/1200x675/filters:focal(714x344:986x616)/cdn.vox-cdn.com/uploads/chorus_image/image/57514059/mario.0.jpg" TargetMode="External"/><Relationship Id="rId23" Type="http://schemas.openxmlformats.org/officeDocument/2006/relationships/hyperlink" Target="https://www.mariowiki.com/Gallery:Super_Mario_64" TargetMode="External"/><Relationship Id="rId10" Type="http://schemas.openxmlformats.org/officeDocument/2006/relationships/hyperlink" Target="https://images.heb.com/is/image/HEBGrocery/001669724" TargetMode="External"/><Relationship Id="rId19" Type="http://schemas.openxmlformats.org/officeDocument/2006/relationships/hyperlink" Target="https://upload.wikimedia.org/wikipedia/en/thumb/d/d5/Peach_%28Super_Mario_3D_World%29.png/220px-Peach_%28Super_Mario_3D_World%29.png" TargetMode="External"/><Relationship Id="rId4" Type="http://schemas.openxmlformats.org/officeDocument/2006/relationships/webSettings" Target="webSettings.xml"/><Relationship Id="rId9" Type="http://schemas.openxmlformats.org/officeDocument/2006/relationships/hyperlink" Target="https://miro.medium.com/max/2496/1*hCdywjP_Sg1zTyc_BbbpSg.png" TargetMode="External"/><Relationship Id="rId14" Type="http://schemas.openxmlformats.org/officeDocument/2006/relationships/hyperlink" Target="https://www.google.com/logos/2010/pacman10-i.html" TargetMode="External"/><Relationship Id="rId22" Type="http://schemas.openxmlformats.org/officeDocument/2006/relationships/hyperlink" Target="https://www.mariowiki.com/Gallery:Super_Mario_Bro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1244</TotalTime>
  <Pages>7</Pages>
  <Words>1763</Words>
  <Characters>10052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Paige Anne Rodeghero</dc:creator>
  <cp:keywords/>
  <dc:description/>
  <cp:lastModifiedBy>Ella</cp:lastModifiedBy>
  <cp:revision>3</cp:revision>
  <dcterms:created xsi:type="dcterms:W3CDTF">2021-03-30T00:14:00Z</dcterms:created>
  <dcterms:modified xsi:type="dcterms:W3CDTF">2021-03-30T21:00:00Z</dcterms:modified>
</cp:coreProperties>
</file>